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7C960" w14:textId="77777777" w:rsidR="002B71ED" w:rsidRDefault="002B71ED" w:rsidP="00B24B84">
      <w:pPr>
        <w:pStyle w:val="ddd"/>
        <w:ind w:firstLine="560"/>
      </w:pPr>
    </w:p>
    <w:p w14:paraId="32008E69" w14:textId="3148E3AF" w:rsidR="000518C0" w:rsidRDefault="000518C0" w:rsidP="00CF0CCA">
      <w:pPr>
        <w:pStyle w:val="bbb"/>
        <w:ind w:firstLine="560"/>
      </w:pPr>
      <w:r>
        <w:rPr>
          <w:rFonts w:hint="eastAsia"/>
        </w:rPr>
        <w:t>校内编号：</w:t>
      </w:r>
    </w:p>
    <w:p w14:paraId="1200973C" w14:textId="10193485" w:rsidR="004811B5" w:rsidRDefault="000518C0" w:rsidP="00B24B84">
      <w:pPr>
        <w:pStyle w:val="ddd"/>
        <w:ind w:firstLine="560"/>
      </w:pPr>
      <w:r>
        <w:t>申请类型：发明申请</w:t>
      </w:r>
    </w:p>
    <w:p w14:paraId="7FF20ED2" w14:textId="1FFB2D95" w:rsidR="00237160" w:rsidRPr="00B24B84" w:rsidRDefault="00237160" w:rsidP="00B24B84">
      <w:pPr>
        <w:pStyle w:val="ddd"/>
        <w:ind w:firstLine="560"/>
      </w:pPr>
      <w:r w:rsidRPr="00B24B84">
        <w:rPr>
          <w:rFonts w:hint="eastAsia"/>
        </w:rPr>
        <w:t>申请人</w:t>
      </w:r>
      <w:r w:rsidR="00C412C7">
        <w:rPr>
          <w:rFonts w:hint="eastAsia"/>
        </w:rPr>
        <w:t>：</w:t>
      </w:r>
      <w:r w:rsidR="000260EF" w:rsidRPr="00B24B84">
        <w:rPr>
          <w:rFonts w:hint="eastAsia"/>
        </w:rPr>
        <w:t>浙江大学</w:t>
      </w:r>
      <w:r w:rsidR="00663091">
        <w:rPr>
          <w:rFonts w:hint="eastAsia"/>
        </w:rPr>
        <w:t>、</w:t>
      </w:r>
      <w:r w:rsidR="00C15563">
        <w:rPr>
          <w:rFonts w:hint="eastAsia"/>
        </w:rPr>
        <w:t>之江实验室</w:t>
      </w:r>
    </w:p>
    <w:p w14:paraId="042F990F" w14:textId="7E050CFC" w:rsidR="00237160" w:rsidRPr="00B24B84" w:rsidRDefault="00237160" w:rsidP="00B24B84">
      <w:pPr>
        <w:pStyle w:val="ddd"/>
        <w:ind w:firstLine="560"/>
      </w:pPr>
      <w:r w:rsidRPr="00B24B84">
        <w:rPr>
          <w:rFonts w:hint="eastAsia"/>
        </w:rPr>
        <w:t>发明人</w:t>
      </w:r>
      <w:r w:rsidR="000518C0">
        <w:rPr>
          <w:rFonts w:hint="eastAsia"/>
        </w:rPr>
        <w:t>顺序</w:t>
      </w:r>
      <w:r w:rsidRPr="00B24B84">
        <w:rPr>
          <w:rFonts w:hint="eastAsia"/>
        </w:rPr>
        <w:t>：黄科杰</w:t>
      </w:r>
      <w:r w:rsidRPr="00B24B84">
        <w:rPr>
          <w:rFonts w:hint="eastAsia"/>
        </w:rPr>
        <w:t xml:space="preserve"> </w:t>
      </w:r>
      <w:r w:rsidRPr="00B24B84">
        <w:rPr>
          <w:rFonts w:hint="eastAsia"/>
        </w:rPr>
        <w:t>章烨炜</w:t>
      </w:r>
      <w:r w:rsidRPr="00B24B84">
        <w:rPr>
          <w:rFonts w:hint="eastAsia"/>
        </w:rPr>
        <w:t xml:space="preserve"> </w:t>
      </w:r>
      <w:r w:rsidRPr="00B24B84">
        <w:t>沈海斌</w:t>
      </w:r>
    </w:p>
    <w:p w14:paraId="310F9736" w14:textId="4D243090" w:rsidR="00237160" w:rsidRDefault="00237160" w:rsidP="00B24B84">
      <w:pPr>
        <w:pStyle w:val="ddd"/>
        <w:ind w:firstLine="560"/>
      </w:pPr>
      <w:r w:rsidRPr="00B24B84">
        <w:rPr>
          <w:rFonts w:hint="eastAsia"/>
        </w:rPr>
        <w:t>第一发明人身份证号：</w:t>
      </w:r>
      <w:r w:rsidRPr="00B24B84">
        <w:t>330222198007126952</w:t>
      </w:r>
    </w:p>
    <w:p w14:paraId="22D00D78" w14:textId="0774AF92" w:rsidR="000518C0" w:rsidRPr="00B24B84" w:rsidRDefault="000518C0" w:rsidP="00B24B84">
      <w:pPr>
        <w:pStyle w:val="ddd"/>
        <w:ind w:firstLine="560"/>
      </w:pPr>
      <w:r>
        <w:rPr>
          <w:rFonts w:hint="eastAsia"/>
        </w:rPr>
        <w:t>信电学院</w:t>
      </w:r>
    </w:p>
    <w:p w14:paraId="0067DE3B" w14:textId="2B0233F1" w:rsidR="00C1129D" w:rsidRPr="00B24B84" w:rsidRDefault="00C1129D" w:rsidP="00B24B84">
      <w:pPr>
        <w:pStyle w:val="ddd"/>
        <w:ind w:firstLine="560"/>
      </w:pPr>
      <w:r w:rsidRPr="00B24B84">
        <w:rPr>
          <w:rFonts w:hint="eastAsia"/>
        </w:rPr>
        <w:t>专利负责</w:t>
      </w:r>
      <w:r w:rsidR="00D14335">
        <w:rPr>
          <w:rFonts w:hint="eastAsia"/>
        </w:rPr>
        <w:t>人</w:t>
      </w:r>
      <w:r w:rsidRPr="00B24B84">
        <w:rPr>
          <w:rFonts w:hint="eastAsia"/>
        </w:rPr>
        <w:t>：黄科杰</w:t>
      </w:r>
      <w:r w:rsidRPr="00B24B84">
        <w:t>17706443800</w:t>
      </w:r>
      <w:r w:rsidRPr="00B24B84">
        <w:rPr>
          <w:rFonts w:hint="eastAsia"/>
        </w:rPr>
        <w:t>；</w:t>
      </w:r>
      <w:r w:rsidRPr="00B24B84">
        <w:t>huangkejie@zju.edu.cn</w:t>
      </w:r>
    </w:p>
    <w:p w14:paraId="32365CCC" w14:textId="2EB4B93F" w:rsidR="00C1129D" w:rsidRPr="00B24B84" w:rsidRDefault="00D14335" w:rsidP="00B24B84">
      <w:pPr>
        <w:pStyle w:val="ddd"/>
        <w:ind w:firstLine="560"/>
      </w:pPr>
      <w:r>
        <w:rPr>
          <w:rFonts w:hint="eastAsia"/>
        </w:rPr>
        <w:t>技术</w:t>
      </w:r>
      <w:r w:rsidR="00237160" w:rsidRPr="00B24B84">
        <w:rPr>
          <w:rFonts w:hint="eastAsia"/>
        </w:rPr>
        <w:t>联系人：</w:t>
      </w:r>
      <w:r w:rsidR="00C1129D" w:rsidRPr="00B24B84">
        <w:rPr>
          <w:rFonts w:hint="eastAsia"/>
        </w:rPr>
        <w:t>章烨炜</w:t>
      </w:r>
      <w:r w:rsidR="00237160" w:rsidRPr="00B24B84">
        <w:rPr>
          <w:rFonts w:hint="eastAsia"/>
        </w:rPr>
        <w:t>1</w:t>
      </w:r>
      <w:r w:rsidR="00AB437F">
        <w:rPr>
          <w:rFonts w:hint="eastAsia"/>
        </w:rPr>
        <w:t>20</w:t>
      </w:r>
      <w:r w:rsidR="00237160" w:rsidRPr="00B24B84">
        <w:rPr>
          <w:rFonts w:hint="eastAsia"/>
        </w:rPr>
        <w:t>7816855041</w:t>
      </w:r>
      <w:r w:rsidR="001D4C72" w:rsidRPr="00B24B84">
        <w:rPr>
          <w:rFonts w:hint="eastAsia"/>
        </w:rPr>
        <w:t>；</w:t>
      </w:r>
      <w:hyperlink r:id="rId8" w:history="1">
        <w:r w:rsidR="00C1129D" w:rsidRPr="00B24B84">
          <w:t>21831044@zju.edu.cn</w:t>
        </w:r>
      </w:hyperlink>
    </w:p>
    <w:p w14:paraId="3B54B45F" w14:textId="77777777" w:rsidR="0028636B" w:rsidRDefault="00237160" w:rsidP="00B24B84">
      <w:pPr>
        <w:pStyle w:val="ddd"/>
        <w:ind w:firstLine="560"/>
      </w:pPr>
      <w:r w:rsidRPr="00B24B84">
        <w:rPr>
          <w:rFonts w:hint="eastAsia"/>
        </w:rPr>
        <w:t>寄信地址及邮编：</w:t>
      </w:r>
    </w:p>
    <w:p w14:paraId="3D4FA0A7" w14:textId="7116A290" w:rsidR="00237160" w:rsidRPr="00B24B84" w:rsidRDefault="00237160" w:rsidP="00B24B84">
      <w:pPr>
        <w:pStyle w:val="ddd"/>
        <w:ind w:firstLine="560"/>
      </w:pPr>
      <w:r w:rsidRPr="00B24B84">
        <w:rPr>
          <w:rFonts w:hint="eastAsia"/>
        </w:rPr>
        <w:t>浙江大学玉泉校区老生仪楼</w:t>
      </w:r>
      <w:r w:rsidRPr="00B24B84">
        <w:rPr>
          <w:rFonts w:hint="eastAsia"/>
        </w:rPr>
        <w:t>3</w:t>
      </w:r>
      <w:r w:rsidRPr="00B24B84">
        <w:rPr>
          <w:rFonts w:hint="eastAsia"/>
        </w:rPr>
        <w:t>楼</w:t>
      </w:r>
      <w:r w:rsidRPr="00B24B84">
        <w:t>310027</w:t>
      </w:r>
    </w:p>
    <w:p w14:paraId="6FB11E9D" w14:textId="77777777" w:rsidR="00684FA0" w:rsidRDefault="00684FA0" w:rsidP="00B24B84">
      <w:pPr>
        <w:pStyle w:val="ddd"/>
        <w:ind w:firstLine="560"/>
      </w:pPr>
    </w:p>
    <w:p w14:paraId="68A2AE97" w14:textId="77777777" w:rsidR="00750AC3" w:rsidRDefault="00750AC3" w:rsidP="00750AC3">
      <w:pPr>
        <w:pStyle w:val="ddd"/>
        <w:ind w:firstLine="560"/>
      </w:pPr>
      <w:r>
        <w:rPr>
          <w:rFonts w:hint="eastAsia"/>
        </w:rPr>
        <w:t>之江实验室</w:t>
      </w:r>
    </w:p>
    <w:p w14:paraId="4410BB1C" w14:textId="77777777" w:rsidR="00750AC3" w:rsidRDefault="00750AC3" w:rsidP="00750AC3">
      <w:pPr>
        <w:pStyle w:val="ddd"/>
        <w:ind w:firstLine="560"/>
      </w:pPr>
      <w:r>
        <w:t>12330000MB1478604D</w:t>
      </w:r>
    </w:p>
    <w:p w14:paraId="50E6FC5C" w14:textId="77777777" w:rsidR="00750AC3" w:rsidRDefault="00750AC3" w:rsidP="00750AC3">
      <w:pPr>
        <w:pStyle w:val="ddd"/>
        <w:ind w:firstLine="560"/>
      </w:pPr>
      <w:r>
        <w:rPr>
          <w:rFonts w:hint="eastAsia"/>
        </w:rPr>
        <w:t>浙江省</w:t>
      </w:r>
      <w:r>
        <w:t>杭州市文一西路</w:t>
      </w:r>
      <w:r>
        <w:t>1818</w:t>
      </w:r>
      <w:r>
        <w:t>号</w:t>
      </w:r>
    </w:p>
    <w:p w14:paraId="486C316F" w14:textId="77777777" w:rsidR="00750AC3" w:rsidRDefault="00750AC3" w:rsidP="00750AC3">
      <w:pPr>
        <w:pStyle w:val="ddd"/>
        <w:ind w:firstLine="560"/>
      </w:pPr>
      <w:r>
        <w:rPr>
          <w:rFonts w:hint="eastAsia"/>
        </w:rPr>
        <w:t>311121</w:t>
      </w:r>
    </w:p>
    <w:p w14:paraId="77432859" w14:textId="77777777" w:rsidR="00750AC3" w:rsidRDefault="00750AC3" w:rsidP="00B24B84">
      <w:pPr>
        <w:pStyle w:val="ddd"/>
        <w:ind w:firstLine="560"/>
      </w:pPr>
    </w:p>
    <w:p w14:paraId="666FC342" w14:textId="77777777" w:rsidR="00750AC3" w:rsidRPr="00750AC3" w:rsidRDefault="00750AC3" w:rsidP="00B24B84">
      <w:pPr>
        <w:pStyle w:val="ddd"/>
        <w:ind w:firstLine="560"/>
      </w:pPr>
    </w:p>
    <w:p w14:paraId="56A80764" w14:textId="77777777" w:rsidR="006B3127" w:rsidRDefault="006B3127">
      <w:pPr>
        <w:jc w:val="left"/>
        <w:rPr>
          <w:rFonts w:ascii="宋体" w:hAnsi="宋体"/>
          <w:b/>
          <w:bCs/>
          <w:sz w:val="36"/>
          <w:szCs w:val="26"/>
          <w:lang w:eastAsia="zh-CN"/>
        </w:rPr>
      </w:pPr>
      <w:r>
        <w:rPr>
          <w:b/>
          <w:bCs/>
          <w:sz w:val="36"/>
          <w:szCs w:val="26"/>
          <w:lang w:eastAsia="zh-CN"/>
        </w:rPr>
        <w:br w:type="page"/>
      </w:r>
    </w:p>
    <w:p w14:paraId="53912A8A" w14:textId="77777777" w:rsidR="001B3300" w:rsidRDefault="001B3300" w:rsidP="001B3300">
      <w:pPr>
        <w:spacing w:line="440" w:lineRule="exact"/>
        <w:jc w:val="center"/>
        <w:rPr>
          <w:rFonts w:eastAsia="黑体"/>
          <w:sz w:val="36"/>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r>
        <w:rPr>
          <w:rFonts w:eastAsia="黑体"/>
          <w:sz w:val="36"/>
          <w:lang w:eastAsia="zh-CN"/>
        </w:rPr>
        <w:t xml:space="preserve"> </w:t>
      </w:r>
      <w:r>
        <w:rPr>
          <w:rFonts w:eastAsia="黑体" w:hint="eastAsia"/>
          <w:sz w:val="36"/>
          <w:lang w:eastAsia="zh-CN"/>
        </w:rPr>
        <w:t>摘</w:t>
      </w:r>
      <w:r>
        <w:rPr>
          <w:rFonts w:eastAsia="黑体"/>
          <w:sz w:val="36"/>
          <w:lang w:eastAsia="zh-CN"/>
        </w:rPr>
        <w:t xml:space="preserve"> </w:t>
      </w:r>
      <w:r>
        <w:rPr>
          <w:rFonts w:eastAsia="黑体" w:hint="eastAsia"/>
          <w:sz w:val="36"/>
          <w:lang w:eastAsia="zh-CN"/>
        </w:rPr>
        <w:t>要</w:t>
      </w:r>
    </w:p>
    <w:p w14:paraId="0319CB40" w14:textId="633AECB4" w:rsidR="001B3300" w:rsidRDefault="00B7463E" w:rsidP="001B3300">
      <w:pPr>
        <w:spacing w:line="440" w:lineRule="exact"/>
        <w:ind w:firstLineChars="200" w:firstLine="480"/>
        <w:textAlignment w:val="center"/>
        <w:rPr>
          <w:sz w:val="28"/>
          <w:lang w:eastAsia="zh-CN"/>
        </w:rPr>
      </w:pPr>
      <w:r>
        <w:rPr>
          <w:noProof/>
        </w:rPr>
        <mc:AlternateContent>
          <mc:Choice Requires="wps">
            <w:drawing>
              <wp:anchor distT="0" distB="0" distL="114300" distR="114300" simplePos="0" relativeHeight="251659264" behindDoc="0" locked="0" layoutInCell="1" allowOverlap="1" wp14:anchorId="154357EF" wp14:editId="576BF24A">
                <wp:simplePos x="0" y="0"/>
                <wp:positionH relativeFrom="column">
                  <wp:posOffset>0</wp:posOffset>
                </wp:positionH>
                <wp:positionV relativeFrom="paragraph">
                  <wp:posOffset>17780</wp:posOffset>
                </wp:positionV>
                <wp:extent cx="6057900" cy="0"/>
                <wp:effectExtent l="14605" t="16510" r="13970"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47819"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" strokeweight="1.5pt"/>
            </w:pict>
          </mc:Fallback>
        </mc:AlternateContent>
      </w:r>
    </w:p>
    <w:p w14:paraId="6777CB06" w14:textId="03F7BABD" w:rsidR="000D4552" w:rsidRPr="00F123A0" w:rsidRDefault="000D4552" w:rsidP="000D4552">
      <w:pPr>
        <w:pStyle w:val="ddd"/>
        <w:ind w:firstLine="560"/>
      </w:pPr>
      <w:r>
        <w:rPr>
          <w:rFonts w:hint="eastAsia"/>
        </w:rPr>
        <w:t>本发明公开了</w:t>
      </w:r>
      <w:r w:rsidRPr="0094292C">
        <w:t>一种</w:t>
      </w:r>
      <w:r>
        <w:rPr>
          <w:rFonts w:hint="eastAsia"/>
        </w:rPr>
        <w:t>被动稳压电路实现的高线性度神经形态计算电路。</w:t>
      </w:r>
      <w:r w:rsidR="00BD007B" w:rsidRPr="00C65E21">
        <w:rPr>
          <w:rStyle w:val="cccChar"/>
          <w:rFonts w:hint="eastAsia"/>
          <w:color w:val="auto"/>
        </w:rPr>
        <w:t>1R</w:t>
      </w:r>
      <w:r w:rsidR="00BD007B" w:rsidRPr="00C65E21">
        <w:rPr>
          <w:rStyle w:val="cccChar"/>
          <w:color w:val="auto"/>
        </w:rPr>
        <w:t>1</w:t>
      </w:r>
      <w:r w:rsidR="00BD007B" w:rsidRPr="00C65E21">
        <w:rPr>
          <w:rStyle w:val="cccChar"/>
          <w:rFonts w:hint="eastAsia"/>
          <w:color w:val="auto"/>
        </w:rPr>
        <w:t>T</w:t>
      </w:r>
      <w:ins w:id="0" w:author="章烨炜" w:date="2021-01-15T18:30:00Z">
        <w:r w:rsidR="00927A20">
          <w:rPr>
            <w:rStyle w:val="cccChar"/>
            <w:rFonts w:hint="eastAsia"/>
            <w:color w:val="auto"/>
          </w:rPr>
          <w:t>（</w:t>
        </w:r>
        <w:r w:rsidR="00927A20">
          <w:rPr>
            <w:rStyle w:val="cccChar"/>
            <w:rFonts w:hint="eastAsia"/>
            <w:color w:val="auto"/>
          </w:rPr>
          <w:t>1</w:t>
        </w:r>
        <w:r w:rsidR="00927A20">
          <w:rPr>
            <w:rStyle w:val="cccChar"/>
            <w:color w:val="auto"/>
          </w:rPr>
          <w:t xml:space="preserve"> </w:t>
        </w:r>
        <w:r w:rsidR="00927A20">
          <w:rPr>
            <w:rStyle w:val="cccChar"/>
            <w:rFonts w:hint="eastAsia"/>
            <w:color w:val="auto"/>
          </w:rPr>
          <w:t>R</w:t>
        </w:r>
        <w:r w:rsidR="00927A20">
          <w:rPr>
            <w:rStyle w:val="cccChar"/>
            <w:color w:val="auto"/>
          </w:rPr>
          <w:t>RAM 1 Transisitor</w:t>
        </w:r>
        <w:r w:rsidR="00927A20">
          <w:rPr>
            <w:rStyle w:val="cccChar"/>
            <w:rFonts w:hint="eastAsia"/>
            <w:color w:val="auto"/>
          </w:rPr>
          <w:t>）</w:t>
        </w:r>
      </w:ins>
      <w:r w:rsidR="00BD007B" w:rsidRPr="00C65E21">
        <w:rPr>
          <w:rStyle w:val="cccChar"/>
          <w:rFonts w:hint="eastAsia"/>
          <w:color w:val="auto"/>
        </w:rPr>
        <w:t>二进制存储单元阵列和</w:t>
      </w:r>
      <w:r w:rsidR="00BD007B" w:rsidRPr="00C65E21">
        <w:rPr>
          <w:rFonts w:hint="eastAsia"/>
        </w:rPr>
        <w:t>输入序列控制开关</w:t>
      </w:r>
      <w:r w:rsidR="004748F5">
        <w:rPr>
          <w:rFonts w:hint="eastAsia"/>
        </w:rPr>
        <w:t>、</w:t>
      </w:r>
      <w:r w:rsidR="004748F5" w:rsidRPr="00C65E21">
        <w:rPr>
          <w:rStyle w:val="cccChar"/>
          <w:rFonts w:hint="eastAsia"/>
          <w:color w:val="auto"/>
        </w:rPr>
        <w:t>多个</w:t>
      </w:r>
      <w:r w:rsidR="004748F5" w:rsidRPr="00C65E21">
        <w:rPr>
          <w:rStyle w:val="bbbChar"/>
          <w:rFonts w:hint="eastAsia"/>
          <w:color w:val="auto"/>
        </w:rPr>
        <w:t>位线</w:t>
      </w:r>
      <w:r w:rsidR="004748F5" w:rsidRPr="00C65E21">
        <w:rPr>
          <w:rFonts w:hint="eastAsia"/>
        </w:rPr>
        <w:t>电容电压隔离晶体管</w:t>
      </w:r>
      <w:r w:rsidR="00BD007B" w:rsidRPr="00C65E21">
        <w:rPr>
          <w:rFonts w:hint="eastAsia"/>
        </w:rPr>
        <w:t>连接，输入序列控制开关接收神经网络的输入数据；</w:t>
      </w:r>
      <w:r w:rsidR="00BD007B" w:rsidRPr="00C65E21">
        <w:rPr>
          <w:rStyle w:val="cccChar"/>
          <w:rFonts w:hint="eastAsia"/>
          <w:color w:val="auto"/>
        </w:rPr>
        <w:t>每个</w:t>
      </w:r>
      <w:r w:rsidR="00BD007B" w:rsidRPr="00C65E21">
        <w:rPr>
          <w:rStyle w:val="bbbChar"/>
          <w:rFonts w:hint="eastAsia"/>
          <w:color w:val="auto"/>
        </w:rPr>
        <w:t>位线</w:t>
      </w:r>
      <w:r w:rsidR="00BD007B" w:rsidRPr="00C65E21">
        <w:rPr>
          <w:rFonts w:hint="eastAsia"/>
        </w:rPr>
        <w:t>电容电压隔离晶体管</w:t>
      </w:r>
      <w:r w:rsidR="00BD007B" w:rsidRPr="00C65E21">
        <w:rPr>
          <w:rStyle w:val="cccChar"/>
          <w:rFonts w:hint="eastAsia"/>
          <w:color w:val="auto"/>
        </w:rPr>
        <w:t>均经各自的</w:t>
      </w:r>
      <w:r w:rsidR="00BD007B">
        <w:rPr>
          <w:rStyle w:val="cccChar"/>
          <w:rFonts w:hint="eastAsia"/>
          <w:color w:val="auto"/>
        </w:rPr>
        <w:t>被</w:t>
      </w:r>
      <w:r w:rsidR="00BD007B" w:rsidRPr="00C65E21">
        <w:rPr>
          <w:rFonts w:hint="eastAsia"/>
        </w:rPr>
        <w:t>动稳压电路和偏置电路</w:t>
      </w:r>
      <w:r w:rsidR="00BD007B" w:rsidRPr="00C65E21">
        <w:rPr>
          <w:rStyle w:val="cccChar"/>
          <w:rFonts w:hint="eastAsia"/>
          <w:color w:val="auto"/>
        </w:rPr>
        <w:t>连接，多个</w:t>
      </w:r>
      <w:r w:rsidR="00BD007B" w:rsidRPr="00C65E21">
        <w:rPr>
          <w:rStyle w:val="bbbChar"/>
          <w:rFonts w:hint="eastAsia"/>
          <w:color w:val="auto"/>
        </w:rPr>
        <w:t>位线</w:t>
      </w:r>
      <w:r w:rsidR="00BD007B" w:rsidRPr="00C65E21">
        <w:rPr>
          <w:rFonts w:hint="eastAsia"/>
        </w:rPr>
        <w:t>电容电压隔离晶体管</w:t>
      </w:r>
      <w:r w:rsidR="00BD007B">
        <w:rPr>
          <w:rStyle w:val="cccChar"/>
          <w:rFonts w:hint="eastAsia"/>
          <w:color w:val="auto"/>
        </w:rPr>
        <w:t>共同连接到</w:t>
      </w:r>
      <w:r w:rsidR="00BD007B">
        <w:rPr>
          <w:rFonts w:hint="eastAsia"/>
        </w:rPr>
        <w:t>模数转换电路，通过模数转换</w:t>
      </w:r>
      <w:r w:rsidR="00BD007B" w:rsidRPr="000D4552">
        <w:rPr>
          <w:rFonts w:hint="eastAsia"/>
        </w:rPr>
        <w:t>电路</w:t>
      </w:r>
      <w:r w:rsidR="00BD007B" w:rsidRPr="000D4552">
        <w:rPr>
          <w:rFonts w:hint="eastAsia"/>
        </w:rPr>
        <w:t>ADC</w:t>
      </w:r>
      <w:r w:rsidR="00BD007B" w:rsidRPr="000D4552">
        <w:rPr>
          <w:rFonts w:hint="eastAsia"/>
        </w:rPr>
        <w:t>输出计算结果。</w:t>
      </w:r>
      <w:r w:rsidRPr="00F123A0">
        <w:rPr>
          <w:rFonts w:hint="eastAsia"/>
        </w:rPr>
        <w:t>本发明能有效地在积分过程中消除因为电容电压的下降而受到沟道长度调制效应的影响，从而使积分电流更加稳定；同时能保证</w:t>
      </w:r>
      <w:r w:rsidRPr="00F123A0">
        <w:rPr>
          <w:rFonts w:hint="eastAsia"/>
        </w:rPr>
        <w:t>T0</w:t>
      </w:r>
      <w:r w:rsidRPr="00F123A0">
        <w:rPr>
          <w:rFonts w:hint="eastAsia"/>
        </w:rPr>
        <w:t>的源极电压在不同负载下的稳定性</w:t>
      </w:r>
      <w:r>
        <w:rPr>
          <w:rFonts w:hint="eastAsia"/>
        </w:rPr>
        <w:t>，解决了因负载的变动受到影响</w:t>
      </w:r>
      <w:r w:rsidRPr="00F123A0">
        <w:rPr>
          <w:rFonts w:hint="eastAsia"/>
        </w:rPr>
        <w:t>导致电路关于</w:t>
      </w:r>
      <w:r w:rsidRPr="00F123A0">
        <w:rPr>
          <w:rStyle w:val="bbbChar"/>
          <w:rFonts w:hint="eastAsia"/>
          <w:color w:val="auto"/>
        </w:rPr>
        <w:t>权重值</w:t>
      </w:r>
      <w:r w:rsidRPr="00F123A0">
        <w:rPr>
          <w:rFonts w:hint="eastAsia"/>
        </w:rPr>
        <w:t>的线性度较差</w:t>
      </w:r>
      <w:r>
        <w:rPr>
          <w:rFonts w:hint="eastAsia"/>
        </w:rPr>
        <w:t>的技术问题。</w:t>
      </w:r>
    </w:p>
    <w:p w14:paraId="1129CD4F" w14:textId="77777777" w:rsidR="003749E9" w:rsidRPr="000D4552" w:rsidRDefault="003749E9" w:rsidP="004F0861">
      <w:pPr>
        <w:pStyle w:val="ddd"/>
        <w:ind w:firstLine="560"/>
      </w:pPr>
    </w:p>
    <w:p w14:paraId="1C518E11" w14:textId="77777777" w:rsidR="001B3300" w:rsidRDefault="001B3300">
      <w:pPr>
        <w:jc w:val="left"/>
        <w:rPr>
          <w:rFonts w:eastAsia="黑体"/>
          <w:sz w:val="36"/>
          <w:lang w:eastAsia="zh-CN"/>
        </w:rPr>
      </w:pPr>
      <w:r>
        <w:rPr>
          <w:rFonts w:eastAsia="黑体"/>
          <w:sz w:val="36"/>
          <w:lang w:eastAsia="zh-CN"/>
        </w:rPr>
        <w:br w:type="page"/>
      </w:r>
    </w:p>
    <w:p w14:paraId="46D8E968" w14:textId="49C8181B" w:rsidR="001B3300" w:rsidRDefault="001B3300" w:rsidP="001B3300">
      <w:pPr>
        <w:spacing w:line="440" w:lineRule="exact"/>
        <w:jc w:val="center"/>
        <w:rPr>
          <w:sz w:val="28"/>
          <w:lang w:eastAsia="zh-CN"/>
        </w:rPr>
      </w:pPr>
      <w:r>
        <w:rPr>
          <w:rFonts w:eastAsia="黑体" w:hint="eastAsia"/>
          <w:sz w:val="36"/>
          <w:lang w:eastAsia="zh-CN"/>
        </w:rPr>
        <w:lastRenderedPageBreak/>
        <w:t>权</w:t>
      </w:r>
      <w:r>
        <w:rPr>
          <w:rFonts w:eastAsia="黑体"/>
          <w:sz w:val="36"/>
          <w:lang w:eastAsia="zh-CN"/>
        </w:rPr>
        <w:t xml:space="preserve"> </w:t>
      </w:r>
      <w:r>
        <w:rPr>
          <w:rFonts w:eastAsia="黑体" w:hint="eastAsia"/>
          <w:sz w:val="36"/>
          <w:lang w:eastAsia="zh-CN"/>
        </w:rPr>
        <w:t>利</w:t>
      </w:r>
      <w:r>
        <w:rPr>
          <w:rFonts w:eastAsia="黑体"/>
          <w:sz w:val="36"/>
          <w:lang w:eastAsia="zh-CN"/>
        </w:rPr>
        <w:t xml:space="preserve"> </w:t>
      </w:r>
      <w:r>
        <w:rPr>
          <w:rFonts w:eastAsia="黑体" w:hint="eastAsia"/>
          <w:sz w:val="36"/>
          <w:lang w:eastAsia="zh-CN"/>
        </w:rPr>
        <w:t>要</w:t>
      </w:r>
      <w:r>
        <w:rPr>
          <w:rFonts w:eastAsia="黑体"/>
          <w:sz w:val="36"/>
          <w:lang w:eastAsia="zh-CN"/>
        </w:rPr>
        <w:t xml:space="preserve"> </w:t>
      </w:r>
      <w:r>
        <w:rPr>
          <w:rFonts w:eastAsia="黑体" w:hint="eastAsia"/>
          <w:sz w:val="36"/>
          <w:lang w:eastAsia="zh-CN"/>
        </w:rPr>
        <w:t>求</w:t>
      </w:r>
      <w:r>
        <w:rPr>
          <w:rFonts w:eastAsia="黑体"/>
          <w:sz w:val="36"/>
          <w:lang w:eastAsia="zh-CN"/>
        </w:rPr>
        <w:t xml:space="preserve"> </w:t>
      </w:r>
      <w:r>
        <w:rPr>
          <w:rFonts w:eastAsia="黑体" w:hint="eastAsia"/>
          <w:sz w:val="36"/>
          <w:lang w:eastAsia="zh-CN"/>
        </w:rPr>
        <w:t>书</w:t>
      </w:r>
    </w:p>
    <w:p w14:paraId="0A7F1EAA" w14:textId="3CE4D623" w:rsidR="001B3300" w:rsidRDefault="00B7463E" w:rsidP="001B3300">
      <w:pPr>
        <w:spacing w:line="440" w:lineRule="exact"/>
        <w:ind w:firstLine="480"/>
        <w:rPr>
          <w:sz w:val="28"/>
          <w:lang w:eastAsia="zh-CN"/>
        </w:rPr>
      </w:pPr>
      <w:r>
        <w:rPr>
          <w:noProof/>
        </w:rPr>
        <mc:AlternateContent>
          <mc:Choice Requires="wps">
            <w:drawing>
              <wp:anchor distT="0" distB="0" distL="114300" distR="114300" simplePos="0" relativeHeight="251661312" behindDoc="0" locked="0" layoutInCell="1" allowOverlap="1" wp14:anchorId="25FBC59D" wp14:editId="63CCA50D">
                <wp:simplePos x="0" y="0"/>
                <wp:positionH relativeFrom="column">
                  <wp:posOffset>114300</wp:posOffset>
                </wp:positionH>
                <wp:positionV relativeFrom="paragraph">
                  <wp:posOffset>116840</wp:posOffset>
                </wp:positionV>
                <wp:extent cx="5943600" cy="0"/>
                <wp:effectExtent l="14605" t="10795" r="13970" b="1778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BBF04"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2pt" to="4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" strokeweight="1.5pt"/>
            </w:pict>
          </mc:Fallback>
        </mc:AlternateContent>
      </w:r>
    </w:p>
    <w:p w14:paraId="5CBFF865" w14:textId="11B9049B" w:rsidR="00AB43AA" w:rsidRPr="000D4552" w:rsidRDefault="005269C3" w:rsidP="004F0861">
      <w:pPr>
        <w:pStyle w:val="ddd"/>
        <w:ind w:firstLine="560"/>
      </w:pPr>
      <w:r>
        <w:rPr>
          <w:rFonts w:hint="eastAsia"/>
        </w:rPr>
        <w:t>1</w:t>
      </w:r>
      <w:r>
        <w:rPr>
          <w:rFonts w:hint="eastAsia"/>
        </w:rPr>
        <w:t>、</w:t>
      </w:r>
      <w:r w:rsidRPr="0094292C">
        <w:t>一种</w:t>
      </w:r>
      <w:r>
        <w:rPr>
          <w:rFonts w:hint="eastAsia"/>
        </w:rPr>
        <w:t>被动稳压电路实现的高线性度神经形态计算电路，其特征在于：</w:t>
      </w:r>
      <w:r w:rsidR="006B3127" w:rsidRPr="00C65E21">
        <w:rPr>
          <w:rFonts w:hint="eastAsia"/>
        </w:rPr>
        <w:t>包括</w:t>
      </w:r>
      <w:r w:rsidR="006B3127" w:rsidRPr="00C65E21">
        <w:rPr>
          <w:rStyle w:val="cccChar"/>
          <w:rFonts w:hint="eastAsia"/>
          <w:color w:val="auto"/>
        </w:rPr>
        <w:t>1R</w:t>
      </w:r>
      <w:r w:rsidR="006B3127" w:rsidRPr="00C65E21">
        <w:rPr>
          <w:rStyle w:val="cccChar"/>
          <w:color w:val="auto"/>
        </w:rPr>
        <w:t>1</w:t>
      </w:r>
      <w:r w:rsidR="006B3127" w:rsidRPr="00C65E21">
        <w:rPr>
          <w:rStyle w:val="cccChar"/>
          <w:rFonts w:hint="eastAsia"/>
          <w:color w:val="auto"/>
        </w:rPr>
        <w:t>T</w:t>
      </w:r>
      <w:r w:rsidR="006B3127" w:rsidRPr="00C65E21">
        <w:rPr>
          <w:rStyle w:val="cccChar"/>
          <w:rFonts w:hint="eastAsia"/>
          <w:color w:val="auto"/>
        </w:rPr>
        <w:t>二进制存储单元阵列</w:t>
      </w:r>
      <w:r w:rsidR="00356677" w:rsidRPr="00C65E21">
        <w:rPr>
          <w:rFonts w:hint="eastAsia"/>
        </w:rPr>
        <w:t>、</w:t>
      </w:r>
      <w:r w:rsidR="006B3127" w:rsidRPr="00C65E21">
        <w:rPr>
          <w:rFonts w:hint="eastAsia"/>
        </w:rPr>
        <w:t>积分电容组</w:t>
      </w:r>
      <w:r w:rsidR="00356677" w:rsidRPr="00C65E21">
        <w:rPr>
          <w:rFonts w:hint="eastAsia"/>
        </w:rPr>
        <w:t>、</w:t>
      </w:r>
      <w:r w:rsidR="00A62498" w:rsidRPr="00C65E21">
        <w:rPr>
          <w:rStyle w:val="bbbChar"/>
          <w:rFonts w:hint="eastAsia"/>
          <w:color w:val="auto"/>
        </w:rPr>
        <w:t>位线</w:t>
      </w:r>
      <w:r w:rsidR="006B3127" w:rsidRPr="00C65E21">
        <w:rPr>
          <w:rFonts w:hint="eastAsia"/>
        </w:rPr>
        <w:t>电容电压隔离晶体管</w:t>
      </w:r>
      <w:r w:rsidR="006B3127" w:rsidRPr="00C65E21">
        <w:rPr>
          <w:rFonts w:hint="eastAsia"/>
        </w:rPr>
        <w:t>T</w:t>
      </w:r>
      <w:r w:rsidR="006B3127" w:rsidRPr="00C65E21">
        <w:rPr>
          <w:vertAlign w:val="subscript"/>
        </w:rPr>
        <w:t>0</w:t>
      </w:r>
      <w:r w:rsidR="00356677" w:rsidRPr="00C65E21">
        <w:rPr>
          <w:rFonts w:hint="eastAsia"/>
        </w:rPr>
        <w:t>、</w:t>
      </w:r>
      <w:r w:rsidR="006B3127" w:rsidRPr="00C65E21">
        <w:rPr>
          <w:rFonts w:hint="eastAsia"/>
        </w:rPr>
        <w:t>被动稳压电路</w:t>
      </w:r>
      <w:r w:rsidR="001101F7">
        <w:rPr>
          <w:rFonts w:hint="eastAsia"/>
        </w:rPr>
        <w:t>、</w:t>
      </w:r>
      <w:r w:rsidR="00B76090" w:rsidRPr="00C65E21">
        <w:rPr>
          <w:rFonts w:hint="eastAsia"/>
        </w:rPr>
        <w:t>输入序列控制开关</w:t>
      </w:r>
      <w:r w:rsidR="001101F7">
        <w:rPr>
          <w:rFonts w:hint="eastAsia"/>
        </w:rPr>
        <w:t>和</w:t>
      </w:r>
      <w:r w:rsidR="001101F7" w:rsidRPr="00C65E21">
        <w:rPr>
          <w:rFonts w:hint="eastAsia"/>
        </w:rPr>
        <w:t>偏置电路</w:t>
      </w:r>
      <w:r w:rsidR="00B76090" w:rsidRPr="00C65E21">
        <w:rPr>
          <w:rFonts w:hint="eastAsia"/>
        </w:rPr>
        <w:t>；</w:t>
      </w:r>
      <w:r w:rsidR="008B0ADF" w:rsidRPr="00C65E21">
        <w:rPr>
          <w:rStyle w:val="cccChar"/>
          <w:rFonts w:hint="eastAsia"/>
          <w:color w:val="auto"/>
        </w:rPr>
        <w:t>1R</w:t>
      </w:r>
      <w:r w:rsidR="008B0ADF" w:rsidRPr="00C65E21">
        <w:rPr>
          <w:rStyle w:val="cccChar"/>
          <w:color w:val="auto"/>
        </w:rPr>
        <w:t>1</w:t>
      </w:r>
      <w:r w:rsidR="008B0ADF" w:rsidRPr="00C65E21">
        <w:rPr>
          <w:rStyle w:val="cccChar"/>
          <w:rFonts w:hint="eastAsia"/>
          <w:color w:val="auto"/>
        </w:rPr>
        <w:t>T</w:t>
      </w:r>
      <w:r w:rsidR="008B0ADF" w:rsidRPr="00C65E21">
        <w:rPr>
          <w:rStyle w:val="cccChar"/>
          <w:rFonts w:hint="eastAsia"/>
          <w:color w:val="auto"/>
        </w:rPr>
        <w:t>二进制存储单元阵列和</w:t>
      </w:r>
      <w:r w:rsidR="008B0ADF" w:rsidRPr="00C65E21">
        <w:rPr>
          <w:rFonts w:hint="eastAsia"/>
        </w:rPr>
        <w:t>输入序列控制开关连接，输入序列控制开关接收神经网络的输入数据；</w:t>
      </w:r>
      <w:r w:rsidR="008B0ADF" w:rsidRPr="00C65E21">
        <w:rPr>
          <w:rStyle w:val="cccChar"/>
          <w:rFonts w:hint="eastAsia"/>
          <w:color w:val="auto"/>
        </w:rPr>
        <w:t>1R</w:t>
      </w:r>
      <w:r w:rsidR="008B0ADF" w:rsidRPr="00C65E21">
        <w:rPr>
          <w:rStyle w:val="cccChar"/>
          <w:color w:val="auto"/>
        </w:rPr>
        <w:t>1</w:t>
      </w:r>
      <w:r w:rsidR="008B0ADF" w:rsidRPr="00C65E21">
        <w:rPr>
          <w:rStyle w:val="cccChar"/>
          <w:rFonts w:hint="eastAsia"/>
          <w:color w:val="auto"/>
        </w:rPr>
        <w:t>T</w:t>
      </w:r>
      <w:r w:rsidR="008B0ADF" w:rsidRPr="00C65E21">
        <w:rPr>
          <w:rStyle w:val="cccChar"/>
          <w:rFonts w:hint="eastAsia"/>
          <w:color w:val="auto"/>
        </w:rPr>
        <w:t>二进制存储单元阵列和</w:t>
      </w:r>
      <w:r w:rsidR="00DD5FF8" w:rsidRPr="00C65E21">
        <w:rPr>
          <w:rStyle w:val="cccChar"/>
          <w:rFonts w:hint="eastAsia"/>
          <w:color w:val="auto"/>
        </w:rPr>
        <w:t>多个</w:t>
      </w:r>
      <w:r w:rsidR="00DD5FF8" w:rsidRPr="00C65E21">
        <w:rPr>
          <w:rStyle w:val="bbbChar"/>
          <w:rFonts w:hint="eastAsia"/>
          <w:color w:val="auto"/>
        </w:rPr>
        <w:t>位线</w:t>
      </w:r>
      <w:r w:rsidR="00DD5FF8" w:rsidRPr="00C65E21">
        <w:rPr>
          <w:rFonts w:hint="eastAsia"/>
        </w:rPr>
        <w:t>电容电压隔离晶体管</w:t>
      </w:r>
      <w:r w:rsidR="00DD5FF8" w:rsidRPr="00C65E21">
        <w:rPr>
          <w:rFonts w:hint="eastAsia"/>
        </w:rPr>
        <w:t>T</w:t>
      </w:r>
      <w:r w:rsidR="00DD5FF8" w:rsidRPr="00C65E21">
        <w:rPr>
          <w:vertAlign w:val="subscript"/>
        </w:rPr>
        <w:t>0</w:t>
      </w:r>
      <w:r w:rsidR="00DD5FF8" w:rsidRPr="00C65E21">
        <w:rPr>
          <w:rFonts w:hint="eastAsia"/>
        </w:rPr>
        <w:t>连接，</w:t>
      </w:r>
      <w:r w:rsidR="00DD5FF8" w:rsidRPr="00C65E21">
        <w:rPr>
          <w:rStyle w:val="bbbChar"/>
          <w:rFonts w:hint="eastAsia"/>
          <w:color w:val="auto"/>
        </w:rPr>
        <w:t>位线</w:t>
      </w:r>
      <w:r w:rsidR="00DD5FF8" w:rsidRPr="00C65E21">
        <w:rPr>
          <w:rFonts w:hint="eastAsia"/>
        </w:rPr>
        <w:t>电容电压隔离晶体管</w:t>
      </w:r>
      <w:r w:rsidR="00DD5FF8" w:rsidRPr="00C65E21">
        <w:rPr>
          <w:rFonts w:hint="eastAsia"/>
        </w:rPr>
        <w:t>T</w:t>
      </w:r>
      <w:r w:rsidR="00DD5FF8" w:rsidRPr="00C65E21">
        <w:rPr>
          <w:vertAlign w:val="subscript"/>
        </w:rPr>
        <w:t>0</w:t>
      </w:r>
      <w:r w:rsidR="00DD5FF8" w:rsidRPr="00C65E21">
        <w:rPr>
          <w:rFonts w:hint="eastAsia"/>
        </w:rPr>
        <w:t>的数量和</w:t>
      </w:r>
      <w:r w:rsidR="00DD5FF8" w:rsidRPr="00C65E21">
        <w:rPr>
          <w:rFonts w:hint="eastAsia"/>
        </w:rPr>
        <w:t>1</w:t>
      </w:r>
      <w:r w:rsidR="00DD5FF8" w:rsidRPr="00C65E21">
        <w:rPr>
          <w:rStyle w:val="cccChar"/>
          <w:rFonts w:hint="eastAsia"/>
          <w:color w:val="auto"/>
        </w:rPr>
        <w:t>R</w:t>
      </w:r>
      <w:r w:rsidR="00DD5FF8" w:rsidRPr="00C65E21">
        <w:rPr>
          <w:rStyle w:val="cccChar"/>
          <w:color w:val="auto"/>
        </w:rPr>
        <w:t>1</w:t>
      </w:r>
      <w:r w:rsidR="00DD5FF8" w:rsidRPr="00C65E21">
        <w:rPr>
          <w:rStyle w:val="cccChar"/>
          <w:rFonts w:hint="eastAsia"/>
          <w:color w:val="auto"/>
        </w:rPr>
        <w:t>T</w:t>
      </w:r>
      <w:r w:rsidR="00DD5FF8" w:rsidRPr="00C65E21">
        <w:rPr>
          <w:rStyle w:val="cccChar"/>
          <w:rFonts w:hint="eastAsia"/>
          <w:color w:val="auto"/>
        </w:rPr>
        <w:t>二进制存储单元阵列中的列数相同，</w:t>
      </w:r>
      <w:r w:rsidR="00D22738" w:rsidRPr="00C65E21">
        <w:rPr>
          <w:rStyle w:val="cccChar"/>
          <w:rFonts w:hint="eastAsia"/>
          <w:color w:val="auto"/>
        </w:rPr>
        <w:t>每个</w:t>
      </w:r>
      <w:r w:rsidR="00D22738" w:rsidRPr="00C65E21">
        <w:rPr>
          <w:rStyle w:val="bbbChar"/>
          <w:rFonts w:hint="eastAsia"/>
          <w:color w:val="auto"/>
        </w:rPr>
        <w:t>位线</w:t>
      </w:r>
      <w:r w:rsidR="00D22738" w:rsidRPr="00C65E21">
        <w:rPr>
          <w:rFonts w:hint="eastAsia"/>
        </w:rPr>
        <w:t>电容电压隔离晶体管</w:t>
      </w:r>
      <w:r w:rsidR="00D22738" w:rsidRPr="00C65E21">
        <w:rPr>
          <w:rFonts w:hint="eastAsia"/>
        </w:rPr>
        <w:t>T</w:t>
      </w:r>
      <w:r w:rsidR="00D22738" w:rsidRPr="00C65E21">
        <w:rPr>
          <w:vertAlign w:val="subscript"/>
        </w:rPr>
        <w:t>0</w:t>
      </w:r>
      <w:r w:rsidR="00D22738" w:rsidRPr="00C65E21">
        <w:rPr>
          <w:rStyle w:val="cccChar"/>
          <w:rFonts w:hint="eastAsia"/>
          <w:color w:val="auto"/>
        </w:rPr>
        <w:t>均经各自的</w:t>
      </w:r>
      <w:r w:rsidR="004B46F9">
        <w:rPr>
          <w:rStyle w:val="cccChar"/>
          <w:rFonts w:hint="eastAsia"/>
          <w:color w:val="auto"/>
        </w:rPr>
        <w:t>被</w:t>
      </w:r>
      <w:r w:rsidR="00D22738" w:rsidRPr="00C65E21">
        <w:rPr>
          <w:rFonts w:hint="eastAsia"/>
        </w:rPr>
        <w:t>动稳压电路和偏置电路</w:t>
      </w:r>
      <w:r w:rsidR="00D22738" w:rsidRPr="00C65E21">
        <w:rPr>
          <w:rStyle w:val="cccChar"/>
          <w:rFonts w:hint="eastAsia"/>
          <w:color w:val="auto"/>
        </w:rPr>
        <w:t>连接，</w:t>
      </w:r>
      <w:r w:rsidR="00C65E21" w:rsidRPr="00C65E21">
        <w:rPr>
          <w:rStyle w:val="cccChar"/>
          <w:rFonts w:hint="eastAsia"/>
          <w:color w:val="auto"/>
        </w:rPr>
        <w:t>多个</w:t>
      </w:r>
      <w:r w:rsidR="00C65E21" w:rsidRPr="00C65E21">
        <w:rPr>
          <w:rStyle w:val="bbbChar"/>
          <w:rFonts w:hint="eastAsia"/>
          <w:color w:val="auto"/>
        </w:rPr>
        <w:t>位线</w:t>
      </w:r>
      <w:r w:rsidR="00C65E21" w:rsidRPr="00C65E21">
        <w:rPr>
          <w:rFonts w:hint="eastAsia"/>
        </w:rPr>
        <w:t>电容电压隔离晶体管</w:t>
      </w:r>
      <w:r w:rsidR="00C65E21" w:rsidRPr="00C65E21">
        <w:rPr>
          <w:rFonts w:hint="eastAsia"/>
        </w:rPr>
        <w:t>T</w:t>
      </w:r>
      <w:r w:rsidR="00C65E21" w:rsidRPr="00C65E21">
        <w:rPr>
          <w:vertAlign w:val="subscript"/>
        </w:rPr>
        <w:t>0</w:t>
      </w:r>
      <w:r w:rsidR="00C65E21">
        <w:rPr>
          <w:rStyle w:val="cccChar"/>
          <w:rFonts w:hint="eastAsia"/>
          <w:color w:val="auto"/>
        </w:rPr>
        <w:t>共同连接到</w:t>
      </w:r>
      <w:r w:rsidR="00C65E21">
        <w:rPr>
          <w:rFonts w:hint="eastAsia"/>
        </w:rPr>
        <w:t>模数转换电路</w:t>
      </w:r>
      <w:r w:rsidR="00C65E21">
        <w:rPr>
          <w:rFonts w:hint="eastAsia"/>
        </w:rPr>
        <w:t>ADC</w:t>
      </w:r>
      <w:r w:rsidR="00C65E21">
        <w:rPr>
          <w:rFonts w:hint="eastAsia"/>
        </w:rPr>
        <w:t>，通过模数转换</w:t>
      </w:r>
      <w:r w:rsidR="00C65E21" w:rsidRPr="000D4552">
        <w:rPr>
          <w:rFonts w:hint="eastAsia"/>
        </w:rPr>
        <w:t>电路</w:t>
      </w:r>
      <w:r w:rsidR="00C65E21" w:rsidRPr="000D4552">
        <w:rPr>
          <w:rFonts w:hint="eastAsia"/>
        </w:rPr>
        <w:t>ADC</w:t>
      </w:r>
      <w:r w:rsidR="00C65E21" w:rsidRPr="000D4552">
        <w:rPr>
          <w:rFonts w:hint="eastAsia"/>
        </w:rPr>
        <w:t>输出计算结果。</w:t>
      </w:r>
    </w:p>
    <w:p w14:paraId="7E9BECA5" w14:textId="2472FEA1" w:rsidR="00857724" w:rsidRDefault="00F02D34" w:rsidP="002872D7">
      <w:pPr>
        <w:pStyle w:val="ddd"/>
        <w:ind w:firstLine="560"/>
      </w:pPr>
      <w:r>
        <w:rPr>
          <w:rFonts w:hint="eastAsia"/>
        </w:rPr>
        <w:t>2</w:t>
      </w:r>
      <w:r>
        <w:rPr>
          <w:rFonts w:hint="eastAsia"/>
        </w:rPr>
        <w:t>、根据权利要求</w:t>
      </w:r>
      <w:r>
        <w:rPr>
          <w:rFonts w:hint="eastAsia"/>
        </w:rPr>
        <w:t>1</w:t>
      </w:r>
      <w:r>
        <w:rPr>
          <w:rFonts w:hint="eastAsia"/>
        </w:rPr>
        <w:t>所述的</w:t>
      </w:r>
      <w:r w:rsidRPr="0094292C">
        <w:t>一种</w:t>
      </w:r>
      <w:r>
        <w:rPr>
          <w:rFonts w:hint="eastAsia"/>
        </w:rPr>
        <w:t>被动稳压电路实现的高线性度神经形态计算电路，其特征在于：</w:t>
      </w:r>
      <w:r w:rsidRPr="005179D6">
        <w:rPr>
          <w:rFonts w:hint="eastAsia"/>
        </w:rPr>
        <w:t>所述的</w:t>
      </w:r>
      <w:r w:rsidR="00B961A4" w:rsidRPr="005179D6">
        <w:rPr>
          <w:rStyle w:val="cccChar"/>
          <w:rFonts w:hint="eastAsia"/>
          <w:color w:val="auto"/>
        </w:rPr>
        <w:t>1R</w:t>
      </w:r>
      <w:r w:rsidR="00B961A4" w:rsidRPr="005179D6">
        <w:rPr>
          <w:rStyle w:val="cccChar"/>
          <w:color w:val="auto"/>
        </w:rPr>
        <w:t>1</w:t>
      </w:r>
      <w:r w:rsidR="00B961A4" w:rsidRPr="005179D6">
        <w:rPr>
          <w:rStyle w:val="cccChar"/>
          <w:rFonts w:hint="eastAsia"/>
          <w:color w:val="auto"/>
        </w:rPr>
        <w:t>T</w:t>
      </w:r>
      <w:r w:rsidR="00B961A4" w:rsidRPr="005179D6">
        <w:rPr>
          <w:rStyle w:val="cccChar"/>
          <w:rFonts w:hint="eastAsia"/>
          <w:color w:val="auto"/>
        </w:rPr>
        <w:t>二进制存储单元阵列是由多个</w:t>
      </w:r>
      <w:del w:id="1" w:author="章烨炜" w:date="2021-01-15T18:11:00Z">
        <w:r w:rsidR="00B961A4" w:rsidRPr="005179D6" w:rsidDel="002B227E">
          <w:rPr>
            <w:rStyle w:val="cccChar"/>
            <w:rFonts w:hint="eastAsia"/>
            <w:color w:val="auto"/>
          </w:rPr>
          <w:delText>1T1R</w:delText>
        </w:r>
      </w:del>
      <w:ins w:id="2" w:author="章烨炜" w:date="2021-01-15T18:11:00Z">
        <w:r w:rsidR="002B227E">
          <w:rPr>
            <w:rStyle w:val="cccChar"/>
            <w:rFonts w:hint="eastAsia"/>
            <w:color w:val="auto"/>
          </w:rPr>
          <w:t>1R</w:t>
        </w:r>
        <w:r w:rsidR="002B227E">
          <w:rPr>
            <w:rStyle w:val="cccChar"/>
            <w:color w:val="auto"/>
          </w:rPr>
          <w:t>1T</w:t>
        </w:r>
      </w:ins>
      <w:r w:rsidR="00B961A4" w:rsidRPr="005179D6">
        <w:rPr>
          <w:rStyle w:val="cccChar"/>
          <w:rFonts w:hint="eastAsia"/>
          <w:color w:val="auto"/>
        </w:rPr>
        <w:t>存储单元</w:t>
      </w:r>
      <w:del w:id="3" w:author="章烨炜" w:date="2021-01-15T18:20:00Z">
        <w:r w:rsidR="003F66CA" w:rsidRPr="005179D6" w:rsidDel="006C2C9D">
          <w:rPr>
            <w:rStyle w:val="cccChar"/>
            <w:rFonts w:hint="eastAsia"/>
            <w:color w:val="auto"/>
          </w:rPr>
          <w:delText>阵列</w:delText>
        </w:r>
      </w:del>
      <w:r w:rsidR="003F66CA" w:rsidRPr="005179D6">
        <w:rPr>
          <w:rStyle w:val="cccChar"/>
          <w:rFonts w:hint="eastAsia"/>
          <w:color w:val="auto"/>
        </w:rPr>
        <w:t>排布</w:t>
      </w:r>
      <w:r w:rsidR="00B961A4" w:rsidRPr="005179D6">
        <w:rPr>
          <w:rStyle w:val="cccChar"/>
          <w:rFonts w:hint="eastAsia"/>
          <w:color w:val="auto"/>
        </w:rPr>
        <w:t>构成，</w:t>
      </w:r>
      <w:r w:rsidR="003F66CA" w:rsidRPr="005179D6">
        <w:rPr>
          <w:rStyle w:val="cccChar"/>
          <w:rFonts w:hint="eastAsia"/>
          <w:color w:val="auto"/>
        </w:rPr>
        <w:t>同一列的</w:t>
      </w:r>
      <w:del w:id="4" w:author="章烨炜" w:date="2021-01-15T18:11:00Z">
        <w:r w:rsidR="003F66CA" w:rsidRPr="005179D6" w:rsidDel="002B227E">
          <w:rPr>
            <w:rStyle w:val="cccChar"/>
            <w:rFonts w:hint="eastAsia"/>
            <w:color w:val="auto"/>
          </w:rPr>
          <w:delText>1T1R</w:delText>
        </w:r>
      </w:del>
      <w:ins w:id="5" w:author="章烨炜" w:date="2021-01-15T18:11:00Z">
        <w:r w:rsidR="002B227E">
          <w:rPr>
            <w:rStyle w:val="cccChar"/>
            <w:color w:val="auto"/>
          </w:rPr>
          <w:t>1R1T</w:t>
        </w:r>
      </w:ins>
      <w:r w:rsidR="003F66CA" w:rsidRPr="005179D6">
        <w:rPr>
          <w:rStyle w:val="cccChar"/>
          <w:rFonts w:hint="eastAsia"/>
          <w:color w:val="auto"/>
        </w:rPr>
        <w:t>存储单元均连接到同一</w:t>
      </w:r>
      <w:r w:rsidR="003F66CA" w:rsidRPr="005179D6">
        <w:rPr>
          <w:rStyle w:val="bbbChar"/>
          <w:rFonts w:hint="eastAsia"/>
          <w:color w:val="auto"/>
        </w:rPr>
        <w:t>位线上，并和位线上的位线</w:t>
      </w:r>
      <w:r w:rsidR="003F66CA" w:rsidRPr="005179D6">
        <w:rPr>
          <w:rFonts w:hint="eastAsia"/>
        </w:rPr>
        <w:t>电容电压隔离晶体管</w:t>
      </w:r>
      <w:r w:rsidR="003F66CA" w:rsidRPr="005179D6">
        <w:rPr>
          <w:rFonts w:hint="eastAsia"/>
        </w:rPr>
        <w:t>T</w:t>
      </w:r>
      <w:r w:rsidR="003F66CA" w:rsidRPr="005179D6">
        <w:rPr>
          <w:vertAlign w:val="subscript"/>
        </w:rPr>
        <w:t>0</w:t>
      </w:r>
      <w:r w:rsidR="003F66CA" w:rsidRPr="005179D6">
        <w:rPr>
          <w:rStyle w:val="dddChar"/>
          <w:rFonts w:hint="eastAsia"/>
        </w:rPr>
        <w:t>的源极连接，</w:t>
      </w:r>
      <w:r w:rsidR="00DD5FF8" w:rsidRPr="005179D6">
        <w:rPr>
          <w:rStyle w:val="bbbChar"/>
          <w:rFonts w:hint="eastAsia"/>
          <w:color w:val="auto"/>
        </w:rPr>
        <w:t>位线</w:t>
      </w:r>
      <w:r w:rsidR="00DD5FF8" w:rsidRPr="005179D6">
        <w:rPr>
          <w:rFonts w:hint="eastAsia"/>
        </w:rPr>
        <w:t>电容电压隔离晶体管</w:t>
      </w:r>
      <w:r w:rsidR="00DD5FF8" w:rsidRPr="005179D6">
        <w:rPr>
          <w:rFonts w:hint="eastAsia"/>
        </w:rPr>
        <w:t>T</w:t>
      </w:r>
      <w:r w:rsidR="00DD5FF8" w:rsidRPr="005179D6">
        <w:rPr>
          <w:vertAlign w:val="subscript"/>
        </w:rPr>
        <w:t>0</w:t>
      </w:r>
      <w:r w:rsidR="00DD5FF8" w:rsidRPr="005179D6">
        <w:rPr>
          <w:rStyle w:val="dddChar"/>
          <w:rFonts w:hint="eastAsia"/>
        </w:rPr>
        <w:t>的漏极和</w:t>
      </w:r>
      <w:r w:rsidR="00A86475">
        <w:rPr>
          <w:rFonts w:hint="eastAsia"/>
        </w:rPr>
        <w:t>积分电容组连接</w:t>
      </w:r>
      <w:r w:rsidR="00C524E0">
        <w:rPr>
          <w:rFonts w:hint="eastAsia"/>
        </w:rPr>
        <w:t>。</w:t>
      </w:r>
    </w:p>
    <w:p w14:paraId="1000192F" w14:textId="460EDA0B" w:rsidR="00B961A4" w:rsidRDefault="00C524E0" w:rsidP="009340A9">
      <w:pPr>
        <w:pStyle w:val="ddd"/>
        <w:ind w:firstLine="560"/>
        <w:rPr>
          <w:rStyle w:val="dddChar"/>
        </w:rPr>
      </w:pPr>
      <w:r>
        <w:rPr>
          <w:rFonts w:hint="eastAsia"/>
        </w:rPr>
        <w:t>3</w:t>
      </w:r>
      <w:r>
        <w:rPr>
          <w:rFonts w:hint="eastAsia"/>
        </w:rPr>
        <w:t>、根据权利要求</w:t>
      </w:r>
      <w:r>
        <w:rPr>
          <w:rFonts w:hint="eastAsia"/>
        </w:rPr>
        <w:t>2</w:t>
      </w:r>
      <w:r>
        <w:rPr>
          <w:rFonts w:hint="eastAsia"/>
        </w:rPr>
        <w:t>所述的</w:t>
      </w:r>
      <w:r w:rsidRPr="0094292C">
        <w:t>一种</w:t>
      </w:r>
      <w:r>
        <w:rPr>
          <w:rFonts w:hint="eastAsia"/>
        </w:rPr>
        <w:t>被动稳压电路实现的高线性度神经形态计算电路，其特征在于：</w:t>
      </w:r>
      <w:r w:rsidR="00B90417" w:rsidRPr="00A86475">
        <w:rPr>
          <w:rFonts w:hint="eastAsia"/>
        </w:rPr>
        <w:t>每个</w:t>
      </w:r>
      <w:r w:rsidR="00A5110C">
        <w:rPr>
          <w:rStyle w:val="cccChar"/>
          <w:rFonts w:hint="eastAsia"/>
          <w:color w:val="auto"/>
        </w:rPr>
        <w:t>1R1T</w:t>
      </w:r>
      <w:r w:rsidR="00B90417" w:rsidRPr="00A86475">
        <w:rPr>
          <w:rStyle w:val="cccChar"/>
          <w:rFonts w:hint="eastAsia"/>
          <w:color w:val="auto"/>
        </w:rPr>
        <w:t>存储单元包含了</w:t>
      </w:r>
      <w:r w:rsidR="00A86475" w:rsidRPr="00A86475">
        <w:rPr>
          <w:rStyle w:val="cccChar"/>
          <w:rFonts w:hint="eastAsia"/>
          <w:color w:val="auto"/>
        </w:rPr>
        <w:t>相串联的</w:t>
      </w:r>
      <w:r w:rsidR="00B90417" w:rsidRPr="00A86475">
        <w:rPr>
          <w:rFonts w:hint="eastAsia"/>
        </w:rPr>
        <w:t>RRAM</w:t>
      </w:r>
      <w:r w:rsidR="00B90417" w:rsidRPr="00A86475">
        <w:rPr>
          <w:rFonts w:hint="eastAsia"/>
        </w:rPr>
        <w:t>电阻和</w:t>
      </w:r>
      <w:r w:rsidR="00B90417" w:rsidRPr="00A86475">
        <w:rPr>
          <w:rFonts w:hint="eastAsia"/>
        </w:rPr>
        <w:t>MOS</w:t>
      </w:r>
      <w:r w:rsidR="00B90417" w:rsidRPr="00A86475">
        <w:rPr>
          <w:rFonts w:hint="eastAsia"/>
        </w:rPr>
        <w:t>管，</w:t>
      </w:r>
      <w:r w:rsidR="00A86475" w:rsidRPr="00A86475">
        <w:rPr>
          <w:rFonts w:hint="eastAsia"/>
        </w:rPr>
        <w:t>MOS</w:t>
      </w:r>
      <w:r w:rsidR="00A86475" w:rsidRPr="00A86475">
        <w:rPr>
          <w:rFonts w:hint="eastAsia"/>
        </w:rPr>
        <w:t>管的源极经</w:t>
      </w:r>
      <w:r w:rsidR="00A86475" w:rsidRPr="00A86475">
        <w:rPr>
          <w:rFonts w:hint="eastAsia"/>
        </w:rPr>
        <w:t>RRAM</w:t>
      </w:r>
      <w:r w:rsidR="00A86475" w:rsidRPr="00A86475">
        <w:rPr>
          <w:rFonts w:hint="eastAsia"/>
        </w:rPr>
        <w:t>电阻接地，</w:t>
      </w:r>
      <w:r w:rsidR="009D2DE3" w:rsidRPr="005179D6">
        <w:rPr>
          <w:rStyle w:val="cccChar"/>
          <w:rFonts w:hint="eastAsia"/>
          <w:color w:val="auto"/>
        </w:rPr>
        <w:t>同一列的</w:t>
      </w:r>
      <w:r w:rsidR="00A5110C">
        <w:rPr>
          <w:rStyle w:val="cccChar"/>
          <w:color w:val="auto"/>
        </w:rPr>
        <w:t>1R1T</w:t>
      </w:r>
      <w:r w:rsidR="009D2DE3" w:rsidRPr="005179D6">
        <w:rPr>
          <w:rStyle w:val="cccChar"/>
          <w:rFonts w:hint="eastAsia"/>
          <w:color w:val="auto"/>
        </w:rPr>
        <w:t>存储单元</w:t>
      </w:r>
      <w:r w:rsidR="009D2DE3">
        <w:rPr>
          <w:rStyle w:val="cccChar"/>
          <w:rFonts w:hint="eastAsia"/>
          <w:color w:val="auto"/>
        </w:rPr>
        <w:t>中的所有</w:t>
      </w:r>
      <w:r w:rsidR="00A86475" w:rsidRPr="00A86475">
        <w:rPr>
          <w:rFonts w:hint="eastAsia"/>
        </w:rPr>
        <w:t>MOS</w:t>
      </w:r>
      <w:r w:rsidR="00A86475" w:rsidRPr="00A86475">
        <w:rPr>
          <w:rFonts w:hint="eastAsia"/>
        </w:rPr>
        <w:t>管的漏极和</w:t>
      </w:r>
      <w:r w:rsidR="00A86475" w:rsidRPr="00A86475">
        <w:rPr>
          <w:rStyle w:val="bbbChar"/>
          <w:rFonts w:hint="eastAsia"/>
          <w:color w:val="auto"/>
        </w:rPr>
        <w:t>位线</w:t>
      </w:r>
      <w:r w:rsidR="00A86475" w:rsidRPr="00A86475">
        <w:rPr>
          <w:rFonts w:hint="eastAsia"/>
        </w:rPr>
        <w:t>电容电压隔离晶体管</w:t>
      </w:r>
      <w:r w:rsidR="00A86475" w:rsidRPr="00A86475">
        <w:rPr>
          <w:rFonts w:hint="eastAsia"/>
        </w:rPr>
        <w:t>T</w:t>
      </w:r>
      <w:r w:rsidR="00A86475" w:rsidRPr="00A86475">
        <w:rPr>
          <w:vertAlign w:val="subscript"/>
        </w:rPr>
        <w:t>0</w:t>
      </w:r>
      <w:r w:rsidR="00A86475" w:rsidRPr="00A86475">
        <w:rPr>
          <w:rStyle w:val="dddChar"/>
          <w:rFonts w:hint="eastAsia"/>
        </w:rPr>
        <w:t>的源极连接</w:t>
      </w:r>
      <w:r w:rsidR="009D2DE3">
        <w:rPr>
          <w:rStyle w:val="dddChar"/>
          <w:rFonts w:hint="eastAsia"/>
        </w:rPr>
        <w:t>，</w:t>
      </w:r>
      <w:r w:rsidR="009D2DE3" w:rsidRPr="005179D6">
        <w:rPr>
          <w:rStyle w:val="cccChar"/>
          <w:rFonts w:hint="eastAsia"/>
          <w:color w:val="auto"/>
        </w:rPr>
        <w:t>同一</w:t>
      </w:r>
      <w:r w:rsidR="009D2DE3">
        <w:rPr>
          <w:rStyle w:val="cccChar"/>
          <w:rFonts w:hint="eastAsia"/>
          <w:color w:val="auto"/>
        </w:rPr>
        <w:t>行</w:t>
      </w:r>
      <w:r w:rsidR="009D2DE3" w:rsidRPr="005179D6">
        <w:rPr>
          <w:rStyle w:val="cccChar"/>
          <w:rFonts w:hint="eastAsia"/>
          <w:color w:val="auto"/>
        </w:rPr>
        <w:t>的</w:t>
      </w:r>
      <w:del w:id="6" w:author="章烨炜" w:date="2021-01-15T18:12:00Z">
        <w:r w:rsidR="009D2DE3" w:rsidRPr="005179D6" w:rsidDel="002B227E">
          <w:rPr>
            <w:rStyle w:val="cccChar"/>
            <w:rFonts w:hint="eastAsia"/>
            <w:color w:val="auto"/>
          </w:rPr>
          <w:delText>1T1R</w:delText>
        </w:r>
      </w:del>
      <w:ins w:id="7" w:author="章烨炜" w:date="2021-01-15T18:12:00Z">
        <w:r w:rsidR="002B227E">
          <w:rPr>
            <w:rStyle w:val="cccChar"/>
            <w:color w:val="auto"/>
          </w:rPr>
          <w:t>1R1T</w:t>
        </w:r>
      </w:ins>
      <w:r w:rsidR="009D2DE3" w:rsidRPr="005179D6">
        <w:rPr>
          <w:rStyle w:val="cccChar"/>
          <w:rFonts w:hint="eastAsia"/>
          <w:color w:val="auto"/>
        </w:rPr>
        <w:t>存储单元</w:t>
      </w:r>
      <w:r w:rsidR="009D2DE3">
        <w:rPr>
          <w:rStyle w:val="cccChar"/>
          <w:rFonts w:hint="eastAsia"/>
          <w:color w:val="auto"/>
        </w:rPr>
        <w:t>中的所有</w:t>
      </w:r>
      <w:r w:rsidR="009D2DE3" w:rsidRPr="00A86475">
        <w:rPr>
          <w:rFonts w:hint="eastAsia"/>
        </w:rPr>
        <w:t>MOS</w:t>
      </w:r>
      <w:r w:rsidR="009D2DE3" w:rsidRPr="00A86475">
        <w:rPr>
          <w:rFonts w:hint="eastAsia"/>
        </w:rPr>
        <w:t>管</w:t>
      </w:r>
      <w:r w:rsidR="009D2DE3">
        <w:rPr>
          <w:rFonts w:hint="eastAsia"/>
        </w:rPr>
        <w:t>的栅极</w:t>
      </w:r>
      <w:r w:rsidR="00544EFA">
        <w:rPr>
          <w:rFonts w:hint="eastAsia"/>
        </w:rPr>
        <w:t>均连接到各自的字线上，字线</w:t>
      </w:r>
      <w:r w:rsidR="001101F7">
        <w:rPr>
          <w:rFonts w:hint="eastAsia"/>
        </w:rPr>
        <w:t>和</w:t>
      </w:r>
      <w:r w:rsidR="001101F7" w:rsidRPr="00C65E21">
        <w:rPr>
          <w:rFonts w:hint="eastAsia"/>
        </w:rPr>
        <w:t>输入序列控制开关</w:t>
      </w:r>
      <w:r w:rsidR="001101F7">
        <w:rPr>
          <w:rFonts w:hint="eastAsia"/>
        </w:rPr>
        <w:t>连接</w:t>
      </w:r>
      <w:r w:rsidR="00A86475" w:rsidRPr="00A86475">
        <w:rPr>
          <w:rStyle w:val="dddChar"/>
          <w:rFonts w:hint="eastAsia"/>
        </w:rPr>
        <w:t>；</w:t>
      </w:r>
    </w:p>
    <w:p w14:paraId="383723B1" w14:textId="7EE927A3" w:rsidR="008E6D7E" w:rsidRPr="006A06B5" w:rsidRDefault="008E6D7E" w:rsidP="008E6D7E">
      <w:pPr>
        <w:pStyle w:val="ddd"/>
        <w:ind w:firstLine="560"/>
      </w:pPr>
      <w:r>
        <w:rPr>
          <w:rFonts w:hint="eastAsia"/>
        </w:rPr>
        <w:t>5</w:t>
      </w:r>
      <w:r>
        <w:rPr>
          <w:rFonts w:hint="eastAsia"/>
        </w:rPr>
        <w:t>、根据权利要求</w:t>
      </w:r>
      <w:r>
        <w:rPr>
          <w:rFonts w:hint="eastAsia"/>
        </w:rPr>
        <w:t>3</w:t>
      </w:r>
      <w:r>
        <w:rPr>
          <w:rFonts w:hint="eastAsia"/>
        </w:rPr>
        <w:t>所述的</w:t>
      </w:r>
      <w:r w:rsidRPr="0094292C">
        <w:t>一种</w:t>
      </w:r>
      <w:r>
        <w:rPr>
          <w:rFonts w:hint="eastAsia"/>
        </w:rPr>
        <w:t>被动稳压电路实现的高线性度神经形态计算电路，其特征在于：所述的</w:t>
      </w:r>
      <w:r w:rsidRPr="00C65E21">
        <w:rPr>
          <w:rFonts w:hint="eastAsia"/>
        </w:rPr>
        <w:t>输入序列控制开关</w:t>
      </w:r>
      <w:r>
        <w:rPr>
          <w:rFonts w:hint="eastAsia"/>
        </w:rPr>
        <w:t>主要由多个双向选择</w:t>
      </w:r>
      <w:r w:rsidRPr="00C65E21">
        <w:rPr>
          <w:rFonts w:hint="eastAsia"/>
        </w:rPr>
        <w:t>开关</w:t>
      </w:r>
      <w:r>
        <w:rPr>
          <w:rFonts w:hint="eastAsia"/>
        </w:rPr>
        <w:t>组成，</w:t>
      </w:r>
      <w:r w:rsidRPr="006A06B5">
        <w:rPr>
          <w:rStyle w:val="cccChar"/>
          <w:rFonts w:hint="eastAsia"/>
          <w:color w:val="auto"/>
        </w:rPr>
        <w:t>同一行的</w:t>
      </w:r>
      <w:del w:id="8" w:author="章烨炜" w:date="2021-01-15T18:12:00Z">
        <w:r w:rsidRPr="006A06B5" w:rsidDel="002B227E">
          <w:rPr>
            <w:rStyle w:val="cccChar"/>
            <w:rFonts w:hint="eastAsia"/>
            <w:color w:val="auto"/>
          </w:rPr>
          <w:delText>1T1R</w:delText>
        </w:r>
      </w:del>
      <w:ins w:id="9" w:author="章烨炜" w:date="2021-01-15T18:12:00Z">
        <w:r w:rsidR="002B227E">
          <w:rPr>
            <w:rStyle w:val="cccChar"/>
            <w:color w:val="auto"/>
          </w:rPr>
          <w:t>1R1T</w:t>
        </w:r>
      </w:ins>
      <w:r w:rsidRPr="006A06B5">
        <w:rPr>
          <w:rStyle w:val="cccChar"/>
          <w:rFonts w:hint="eastAsia"/>
          <w:color w:val="auto"/>
        </w:rPr>
        <w:t>存储单元中的所有</w:t>
      </w:r>
      <w:r w:rsidRPr="006A06B5">
        <w:rPr>
          <w:rFonts w:hint="eastAsia"/>
        </w:rPr>
        <w:t>MOS</w:t>
      </w:r>
      <w:r w:rsidRPr="006A06B5">
        <w:rPr>
          <w:rFonts w:hint="eastAsia"/>
        </w:rPr>
        <w:t>管的栅极连接到双向选择开关的固定端，</w:t>
      </w:r>
      <w:r w:rsidRPr="006A06B5">
        <w:rPr>
          <w:rStyle w:val="bbbChar"/>
          <w:rFonts w:hint="eastAsia"/>
          <w:color w:val="auto"/>
        </w:rPr>
        <w:t>双向选择开关的两个切换端分别连接到</w:t>
      </w:r>
      <w:r w:rsidR="00C15563" w:rsidRPr="006A06B5">
        <w:rPr>
          <w:rStyle w:val="bbbChar"/>
          <w:rFonts w:hint="eastAsia"/>
          <w:color w:val="auto"/>
        </w:rPr>
        <w:t>地线和</w:t>
      </w:r>
      <w:r w:rsidR="00CE7E24" w:rsidRPr="006A06B5">
        <w:rPr>
          <w:rStyle w:val="bbbChar"/>
          <w:rFonts w:hint="eastAsia"/>
          <w:color w:val="auto"/>
        </w:rPr>
        <w:t>数据输入</w:t>
      </w:r>
      <w:r w:rsidR="00C15563" w:rsidRPr="006A06B5">
        <w:rPr>
          <w:rStyle w:val="bbbChar"/>
          <w:rFonts w:hint="eastAsia"/>
          <w:color w:val="auto"/>
        </w:rPr>
        <w:t>线。</w:t>
      </w:r>
    </w:p>
    <w:p w14:paraId="78578544" w14:textId="69ABAC27" w:rsidR="006F520D" w:rsidRDefault="008E6D7E" w:rsidP="004F0861">
      <w:pPr>
        <w:pStyle w:val="ddd"/>
        <w:ind w:firstLine="560"/>
      </w:pPr>
      <w:r w:rsidRPr="006A06B5">
        <w:rPr>
          <w:rFonts w:hint="eastAsia"/>
        </w:rPr>
        <w:t>6</w:t>
      </w:r>
      <w:r w:rsidRPr="006A06B5">
        <w:rPr>
          <w:rFonts w:hint="eastAsia"/>
        </w:rPr>
        <w:t>、根据权利要求</w:t>
      </w:r>
      <w:r w:rsidRPr="006A06B5">
        <w:rPr>
          <w:rFonts w:hint="eastAsia"/>
        </w:rPr>
        <w:t>2</w:t>
      </w:r>
      <w:r w:rsidRPr="006A06B5">
        <w:rPr>
          <w:rFonts w:hint="eastAsia"/>
        </w:rPr>
        <w:t>所述的</w:t>
      </w:r>
      <w:r w:rsidRPr="006A06B5">
        <w:t>一种</w:t>
      </w:r>
      <w:r w:rsidRPr="006A06B5">
        <w:rPr>
          <w:rFonts w:hint="eastAsia"/>
        </w:rPr>
        <w:t>被动稳压电路实现的高线性度</w:t>
      </w:r>
      <w:r>
        <w:rPr>
          <w:rFonts w:hint="eastAsia"/>
        </w:rPr>
        <w:t>神经形态计算电路，其特征在于：</w:t>
      </w:r>
      <w:r w:rsidR="00C524E0">
        <w:rPr>
          <w:rFonts w:hint="eastAsia"/>
        </w:rPr>
        <w:t>所述的</w:t>
      </w:r>
      <w:r w:rsidR="00C533DC">
        <w:rPr>
          <w:rFonts w:hint="eastAsia"/>
        </w:rPr>
        <w:t>积分电容组包含了</w:t>
      </w:r>
      <w:r w:rsidR="00A86475">
        <w:rPr>
          <w:rFonts w:hint="eastAsia"/>
        </w:rPr>
        <w:t>多个</w:t>
      </w:r>
      <w:r w:rsidR="00C533DC">
        <w:rPr>
          <w:rFonts w:hint="eastAsia"/>
        </w:rPr>
        <w:t>积分电容模块和</w:t>
      </w:r>
      <w:r w:rsidR="00A86475">
        <w:rPr>
          <w:rFonts w:hint="eastAsia"/>
        </w:rPr>
        <w:t>一个</w:t>
      </w:r>
      <w:r w:rsidR="00C533DC">
        <w:rPr>
          <w:rFonts w:hint="eastAsia"/>
        </w:rPr>
        <w:t>补偿电容模块；</w:t>
      </w:r>
      <w:r w:rsidR="00A86475">
        <w:rPr>
          <w:rFonts w:hint="eastAsia"/>
        </w:rPr>
        <w:t>积分电容模块的数量和</w:t>
      </w:r>
      <w:r w:rsidR="000D0A1F" w:rsidRPr="00C65E21">
        <w:rPr>
          <w:rFonts w:hint="eastAsia"/>
        </w:rPr>
        <w:t>1</w:t>
      </w:r>
      <w:r w:rsidR="000D0A1F" w:rsidRPr="00C65E21">
        <w:rPr>
          <w:rStyle w:val="cccChar"/>
          <w:rFonts w:hint="eastAsia"/>
          <w:color w:val="auto"/>
        </w:rPr>
        <w:t>R</w:t>
      </w:r>
      <w:r w:rsidR="000D0A1F" w:rsidRPr="00C65E21">
        <w:rPr>
          <w:rStyle w:val="cccChar"/>
          <w:color w:val="auto"/>
        </w:rPr>
        <w:t>1</w:t>
      </w:r>
      <w:r w:rsidR="000D0A1F" w:rsidRPr="00C65E21">
        <w:rPr>
          <w:rStyle w:val="cccChar"/>
          <w:rFonts w:hint="eastAsia"/>
          <w:color w:val="auto"/>
        </w:rPr>
        <w:t>T</w:t>
      </w:r>
      <w:r w:rsidR="000D0A1F" w:rsidRPr="00C65E21">
        <w:rPr>
          <w:rStyle w:val="cccChar"/>
          <w:rFonts w:hint="eastAsia"/>
          <w:color w:val="auto"/>
        </w:rPr>
        <w:t>二进制存储单元阵列</w:t>
      </w:r>
      <w:r w:rsidR="00291CDC">
        <w:rPr>
          <w:rStyle w:val="cccChar"/>
          <w:rFonts w:hint="eastAsia"/>
          <w:color w:val="auto"/>
        </w:rPr>
        <w:t>中的列数相同；</w:t>
      </w:r>
      <w:r w:rsidR="00693151">
        <w:rPr>
          <w:rFonts w:hint="eastAsia"/>
        </w:rPr>
        <w:t>积分电容模块</w:t>
      </w:r>
      <w:r w:rsidR="00C524E0">
        <w:rPr>
          <w:rFonts w:hint="eastAsia"/>
        </w:rPr>
        <w:t>包含了两个积分电容和三个积分控制开关</w:t>
      </w:r>
      <w:r>
        <w:rPr>
          <w:rFonts w:hint="eastAsia"/>
        </w:rPr>
        <w:t>，</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w:t>
      </w:r>
      <w:r>
        <w:rPr>
          <w:rStyle w:val="dddChar"/>
          <w:rFonts w:hint="eastAsia"/>
        </w:rPr>
        <w:t>和</w:t>
      </w:r>
      <w:r>
        <w:rPr>
          <w:rFonts w:hint="eastAsia"/>
        </w:rPr>
        <w:t>模数转换电路</w:t>
      </w:r>
      <w:r>
        <w:rPr>
          <w:rFonts w:hint="eastAsia"/>
        </w:rPr>
        <w:t>ADC</w:t>
      </w:r>
      <w:r w:rsidR="00DD47C4">
        <w:rPr>
          <w:rFonts w:hint="eastAsia"/>
        </w:rPr>
        <w:t>的输入端</w:t>
      </w:r>
      <w:r>
        <w:rPr>
          <w:rFonts w:hint="eastAsia"/>
        </w:rPr>
        <w:t>之间串联上第二积分控制开关</w:t>
      </w:r>
      <w:r>
        <w:rPr>
          <w:rFonts w:hint="eastAsia"/>
        </w:rPr>
        <w:t>S</w:t>
      </w:r>
      <w:r w:rsidRPr="009C44DB">
        <w:rPr>
          <w:vertAlign w:val="subscript"/>
        </w:rPr>
        <w:t>2</w:t>
      </w:r>
      <w:r>
        <w:rPr>
          <w:rFonts w:hint="eastAsia"/>
        </w:rPr>
        <w:t>和</w:t>
      </w:r>
      <w:r w:rsidR="00A5110C">
        <w:rPr>
          <w:rFonts w:hint="eastAsia"/>
        </w:rPr>
        <w:t>第一</w:t>
      </w:r>
      <w:r>
        <w:rPr>
          <w:rFonts w:hint="eastAsia"/>
        </w:rPr>
        <w:t>积分控制开关</w:t>
      </w:r>
      <w:r w:rsidR="00A5110C">
        <w:rPr>
          <w:rFonts w:hint="eastAsia"/>
        </w:rPr>
        <w:t>S</w:t>
      </w:r>
      <w:r w:rsidR="00A5110C" w:rsidRPr="009C44DB">
        <w:rPr>
          <w:vertAlign w:val="subscript"/>
        </w:rPr>
        <w:t>1</w:t>
      </w:r>
      <w:r>
        <w:rPr>
          <w:rFonts w:hint="eastAsia"/>
        </w:rPr>
        <w:t>，两个积分电容串联后并联到第二积分控制开关</w:t>
      </w:r>
      <w:r>
        <w:rPr>
          <w:rFonts w:hint="eastAsia"/>
        </w:rPr>
        <w:t>S</w:t>
      </w:r>
      <w:r w:rsidRPr="009C44DB">
        <w:rPr>
          <w:vertAlign w:val="subscript"/>
        </w:rPr>
        <w:t>2</w:t>
      </w:r>
      <w:r>
        <w:rPr>
          <w:rFonts w:hint="eastAsia"/>
        </w:rPr>
        <w:t>两端，第</w:t>
      </w:r>
      <w:r w:rsidR="00A5110C">
        <w:rPr>
          <w:rFonts w:hint="eastAsia"/>
        </w:rPr>
        <w:t>一</w:t>
      </w:r>
      <w:r>
        <w:rPr>
          <w:rFonts w:hint="eastAsia"/>
        </w:rPr>
        <w:t>积分控制开关</w:t>
      </w:r>
      <w:r w:rsidR="00A5110C">
        <w:rPr>
          <w:rFonts w:hint="eastAsia"/>
        </w:rPr>
        <w:t>S</w:t>
      </w:r>
      <w:r w:rsidR="00A5110C">
        <w:rPr>
          <w:vertAlign w:val="subscript"/>
        </w:rPr>
        <w:t>1</w:t>
      </w:r>
      <w:r>
        <w:rPr>
          <w:rFonts w:hint="eastAsia"/>
        </w:rPr>
        <w:t>并联在其中一个积分电容的两端；</w:t>
      </w:r>
      <w:r w:rsidR="006F520D">
        <w:rPr>
          <w:rFonts w:hint="eastAsia"/>
        </w:rPr>
        <w:t>补偿电容模块包含了一个补偿电容和两个</w:t>
      </w:r>
      <w:r w:rsidR="005E1B78">
        <w:rPr>
          <w:rFonts w:hint="eastAsia"/>
        </w:rPr>
        <w:t>补偿</w:t>
      </w:r>
      <w:r w:rsidR="006F520D">
        <w:rPr>
          <w:rFonts w:hint="eastAsia"/>
        </w:rPr>
        <w:t>控制开关</w:t>
      </w:r>
      <w:r w:rsidR="00052ECB">
        <w:rPr>
          <w:rFonts w:hint="eastAsia"/>
        </w:rPr>
        <w:t>，</w:t>
      </w:r>
      <w:r w:rsidR="00DD47C4">
        <w:rPr>
          <w:rFonts w:hint="eastAsia"/>
        </w:rPr>
        <w:t>模数转换电路</w:t>
      </w:r>
      <w:r w:rsidR="00DD47C4">
        <w:rPr>
          <w:rFonts w:hint="eastAsia"/>
        </w:rPr>
        <w:t>ADC</w:t>
      </w:r>
      <w:r w:rsidR="00DD47C4">
        <w:rPr>
          <w:rFonts w:hint="eastAsia"/>
        </w:rPr>
        <w:t>的输入端</w:t>
      </w:r>
      <w:r w:rsidR="005E1B78">
        <w:rPr>
          <w:rFonts w:hint="eastAsia"/>
        </w:rPr>
        <w:t>和</w:t>
      </w:r>
      <w:r w:rsidR="00A5110C">
        <w:rPr>
          <w:rFonts w:hint="eastAsia"/>
        </w:rPr>
        <w:t>第一</w:t>
      </w:r>
      <w:r w:rsidR="005E1B78">
        <w:rPr>
          <w:rFonts w:hint="eastAsia"/>
        </w:rPr>
        <w:t>补偿控制开关</w:t>
      </w:r>
      <w:ins w:id="10" w:author="章烨炜" w:date="2021-01-15T18:55:00Z">
        <w:r w:rsidR="00CF2AEB">
          <w:rPr>
            <w:rFonts w:hint="eastAsia"/>
          </w:rPr>
          <w:lastRenderedPageBreak/>
          <w:t>S</w:t>
        </w:r>
        <w:r w:rsidR="00CF2AEB" w:rsidRPr="00CF2AEB">
          <w:rPr>
            <w:vertAlign w:val="subscript"/>
            <w:rPrChange w:id="11" w:author="章烨炜" w:date="2021-01-15T18:55:00Z">
              <w:rPr/>
            </w:rPrChange>
          </w:rPr>
          <w:t>1</w:t>
        </w:r>
        <w:r w:rsidR="00CF2AEB" w:rsidRPr="00CF2AEB">
          <w:rPr>
            <w:vertAlign w:val="superscript"/>
            <w:rPrChange w:id="12" w:author="章烨炜" w:date="2021-01-15T18:55:00Z">
              <w:rPr/>
            </w:rPrChange>
          </w:rPr>
          <w:t>-</w:t>
        </w:r>
      </w:ins>
      <w:r w:rsidR="005E1B78">
        <w:rPr>
          <w:rFonts w:hint="eastAsia"/>
        </w:rPr>
        <w:t>、第二补偿控制开关</w:t>
      </w:r>
      <w:ins w:id="13" w:author="章烨炜" w:date="2021-01-15T18:55:00Z">
        <w:r w:rsidR="00CF2AEB">
          <w:rPr>
            <w:rFonts w:hint="eastAsia"/>
          </w:rPr>
          <w:t>S</w:t>
        </w:r>
        <w:r w:rsidR="00CF2AEB" w:rsidRPr="00CF2AEB">
          <w:rPr>
            <w:vertAlign w:val="subscript"/>
            <w:rPrChange w:id="14" w:author="章烨炜" w:date="2021-01-15T18:55:00Z">
              <w:rPr/>
            </w:rPrChange>
          </w:rPr>
          <w:t>2</w:t>
        </w:r>
        <w:r w:rsidR="00CF2AEB" w:rsidRPr="00CF2AEB">
          <w:rPr>
            <w:vertAlign w:val="superscript"/>
            <w:rPrChange w:id="15" w:author="章烨炜" w:date="2021-01-15T18:55:00Z">
              <w:rPr/>
            </w:rPrChange>
          </w:rPr>
          <w:t>-</w:t>
        </w:r>
      </w:ins>
      <w:r w:rsidR="005E1B78">
        <w:rPr>
          <w:rFonts w:hint="eastAsia"/>
        </w:rPr>
        <w:t>串联，第二补偿控制开关的两端并联有补偿电容</w:t>
      </w:r>
      <w:r w:rsidR="003B0D60">
        <w:rPr>
          <w:rFonts w:hint="eastAsia"/>
        </w:rPr>
        <w:t>。</w:t>
      </w:r>
    </w:p>
    <w:p w14:paraId="391C7F1B" w14:textId="0D44B4FF" w:rsidR="006D6629" w:rsidRPr="00861F75" w:rsidRDefault="00BF4A77" w:rsidP="006D6629">
      <w:pPr>
        <w:pStyle w:val="ddd"/>
        <w:ind w:firstLine="560"/>
      </w:pPr>
      <w:r>
        <w:rPr>
          <w:rFonts w:hint="eastAsia"/>
        </w:rPr>
        <w:t>7</w:t>
      </w:r>
      <w:r>
        <w:rPr>
          <w:rFonts w:hint="eastAsia"/>
        </w:rPr>
        <w:t>、根据权利要求</w:t>
      </w:r>
      <w:r>
        <w:rPr>
          <w:rFonts w:hint="eastAsia"/>
        </w:rPr>
        <w:t>6</w:t>
      </w:r>
      <w:r>
        <w:rPr>
          <w:rFonts w:hint="eastAsia"/>
        </w:rPr>
        <w:t>所述的</w:t>
      </w:r>
      <w:r w:rsidRPr="0094292C">
        <w:t>一种</w:t>
      </w:r>
      <w:r>
        <w:rPr>
          <w:rFonts w:hint="eastAsia"/>
        </w:rPr>
        <w:t>被动稳压电路实现的高线性度神经形态计算电路，其特征在于：</w:t>
      </w:r>
      <w:r w:rsidR="006D6629" w:rsidRPr="00861F75">
        <w:rPr>
          <w:rFonts w:hint="eastAsia"/>
        </w:rPr>
        <w:t>每个积分电容模块中的两个积分电容的电容值相加为固定的</w:t>
      </w:r>
      <w:r w:rsidR="006D6629" w:rsidRPr="00861F75">
        <w:rPr>
          <w:rFonts w:hint="eastAsia"/>
          <w:szCs w:val="22"/>
        </w:rPr>
        <w:t>积分总电容值</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006D6629" w:rsidRPr="00861F75">
        <w:rPr>
          <w:rFonts w:hint="eastAsia"/>
          <w:szCs w:val="22"/>
        </w:rPr>
        <w:t>，</w:t>
      </w:r>
      <w:r w:rsidR="006D6629" w:rsidRPr="00861F75">
        <w:rPr>
          <w:rFonts w:hint="eastAsia"/>
        </w:rPr>
        <w:t>各个积分电容模块的两个积分电容中</w:t>
      </w:r>
      <w:r w:rsidR="006D6629" w:rsidRPr="00861F75">
        <w:rPr>
          <w:rFonts w:hint="eastAsia"/>
          <w:szCs w:val="22"/>
        </w:rPr>
        <w:t>未和</w:t>
      </w:r>
      <w:r w:rsidR="006D6629" w:rsidRPr="00861F75">
        <w:rPr>
          <w:rFonts w:hint="eastAsia"/>
        </w:rPr>
        <w:t>第</w:t>
      </w:r>
      <w:r w:rsidR="00A5110C">
        <w:rPr>
          <w:rFonts w:hint="eastAsia"/>
        </w:rPr>
        <w:t>一</w:t>
      </w:r>
      <w:r w:rsidR="006D6629" w:rsidRPr="00861F75">
        <w:rPr>
          <w:rFonts w:hint="eastAsia"/>
        </w:rPr>
        <w:t>积分控制开关</w:t>
      </w:r>
      <w:r w:rsidR="00A5110C">
        <w:rPr>
          <w:rFonts w:hint="eastAsia"/>
        </w:rPr>
        <w:t>S</w:t>
      </w:r>
      <w:r w:rsidR="00A5110C" w:rsidRPr="009C44DB">
        <w:rPr>
          <w:vertAlign w:val="subscript"/>
        </w:rPr>
        <w:t>1</w:t>
      </w:r>
      <w:r w:rsidR="006D6629" w:rsidRPr="00861F75">
        <w:rPr>
          <w:rFonts w:hint="eastAsia"/>
        </w:rPr>
        <w:t>并联的积分电容的电容值按照以下公式设置：</w:t>
      </w:r>
    </w:p>
    <w:p w14:paraId="3C3134CA" w14:textId="6CDE5F9A" w:rsidR="006D6629" w:rsidRPr="00861F75" w:rsidRDefault="00AB25E2" w:rsidP="006D6629">
      <w:pPr>
        <w:shd w:val="clear" w:color="auto" w:fill="FFFFFF"/>
        <w:spacing w:line="520" w:lineRule="atLeast"/>
        <w:ind w:leftChars="200" w:left="480" w:firstLine="440"/>
        <w:jc w:val="center"/>
        <w:rPr>
          <w:rFonts w:ascii="宋体" w:hAnsi="宋体" w:cs="宋体"/>
          <w:szCs w:val="22"/>
          <w:lang w:eastAsia="zh-CN"/>
        </w:rPr>
      </w:pPr>
      <m:oMathPara>
        <m:oMath>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f</m:t>
              </m:r>
            </m:sub>
          </m:sSub>
          <m:r>
            <w:rPr>
              <w:rFonts w:ascii="Cambria Math" w:eastAsia="等线" w:hAnsi="Cambria Math"/>
              <w:szCs w:val="22"/>
              <w:lang w:eastAsia="zh-CN"/>
            </w:rPr>
            <m:t>=2</m:t>
          </m:r>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n-1</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2</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n-2</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3</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n-3</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n</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0</m:t>
              </m:r>
            </m:sub>
          </m:sSub>
        </m:oMath>
      </m:oMathPara>
    </w:p>
    <w:p w14:paraId="46C2ED58" w14:textId="5195504E" w:rsidR="006D6629" w:rsidRPr="00861F75" w:rsidRDefault="006D6629" w:rsidP="006D6629">
      <w:pPr>
        <w:pStyle w:val="ddd"/>
        <w:ind w:firstLine="560"/>
      </w:pPr>
      <w:r w:rsidRPr="00861F75">
        <w:rPr>
          <w:rFonts w:hint="eastAsia"/>
        </w:rPr>
        <w:t>其中，</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表示积分总电容值，</w:t>
      </w:r>
      <w:r w:rsidRPr="00861F75">
        <w:rPr>
          <w:rFonts w:hint="eastAsia"/>
          <w:szCs w:val="22"/>
        </w:rPr>
        <w:t>n</w:t>
      </w:r>
      <w:r w:rsidRPr="00861F75">
        <w:rPr>
          <w:rFonts w:hint="eastAsia"/>
          <w:szCs w:val="22"/>
        </w:rPr>
        <w:t>表示</w:t>
      </w:r>
      <w:r w:rsidRPr="00861F75">
        <w:rPr>
          <w:rFonts w:hint="eastAsia"/>
        </w:rPr>
        <w:t>积分电容模块</w:t>
      </w:r>
      <w:r w:rsidR="00E12B6E" w:rsidRPr="00861F75">
        <w:rPr>
          <w:rFonts w:hint="eastAsia"/>
        </w:rPr>
        <w:t>的总数，</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oMath>
      <w:r w:rsidR="00E12B6E" w:rsidRPr="00861F75">
        <w:rPr>
          <w:rFonts w:hint="eastAsia"/>
          <w:szCs w:val="22"/>
        </w:rPr>
        <w:t>表示第</w:t>
      </w:r>
      <w:r w:rsidR="00E12B6E" w:rsidRPr="00861F75">
        <w:rPr>
          <w:rFonts w:hint="eastAsia"/>
          <w:szCs w:val="22"/>
        </w:rPr>
        <w:t>n</w:t>
      </w:r>
      <w:r w:rsidR="00E12B6E" w:rsidRPr="00861F75">
        <w:rPr>
          <w:rFonts w:hint="eastAsia"/>
          <w:szCs w:val="22"/>
        </w:rPr>
        <w:t>个</w:t>
      </w:r>
      <w:r w:rsidR="00E12B6E" w:rsidRPr="00861F75">
        <w:rPr>
          <w:rFonts w:hint="eastAsia"/>
        </w:rPr>
        <w:t>积分电容模块中</w:t>
      </w:r>
      <w:r w:rsidR="00E12B6E" w:rsidRPr="00861F75">
        <w:rPr>
          <w:rFonts w:hint="eastAsia"/>
          <w:szCs w:val="22"/>
        </w:rPr>
        <w:t>未和</w:t>
      </w:r>
      <w:r w:rsidR="00E12B6E" w:rsidRPr="00861F75">
        <w:rPr>
          <w:rFonts w:hint="eastAsia"/>
        </w:rPr>
        <w:t>第</w:t>
      </w:r>
      <w:del w:id="16" w:author="章烨炜" w:date="2021-01-15T18:57:00Z">
        <w:r w:rsidR="00A5110C" w:rsidDel="00CF2AEB">
          <w:rPr>
            <w:rFonts w:hint="eastAsia"/>
          </w:rPr>
          <w:delText>一</w:delText>
        </w:r>
      </w:del>
      <w:ins w:id="17" w:author="章烨炜" w:date="2021-01-15T18:58:00Z">
        <w:r w:rsidR="00CF2AEB">
          <w:rPr>
            <w:rFonts w:hint="eastAsia"/>
          </w:rPr>
          <w:t>三</w:t>
        </w:r>
      </w:ins>
      <w:r w:rsidR="00E12B6E" w:rsidRPr="00861F75">
        <w:rPr>
          <w:rFonts w:hint="eastAsia"/>
        </w:rPr>
        <w:t>积分控制开关</w:t>
      </w:r>
      <w:r w:rsidR="00E12B6E" w:rsidRPr="00861F75">
        <w:rPr>
          <w:rFonts w:hint="eastAsia"/>
        </w:rPr>
        <w:t>S</w:t>
      </w:r>
      <w:del w:id="18" w:author="章烨炜" w:date="2021-01-15T18:58:00Z">
        <w:r w:rsidR="00A5110C" w:rsidDel="00CF2AEB">
          <w:rPr>
            <w:rFonts w:hint="eastAsia"/>
            <w:vertAlign w:val="subscript"/>
          </w:rPr>
          <w:delText>1</w:delText>
        </w:r>
      </w:del>
      <w:ins w:id="19" w:author="章烨炜" w:date="2021-01-15T18:58:00Z">
        <w:r w:rsidR="00CF2AEB">
          <w:rPr>
            <w:rFonts w:hint="eastAsia"/>
            <w:vertAlign w:val="subscript"/>
          </w:rPr>
          <w:t>3</w:t>
        </w:r>
      </w:ins>
      <w:r w:rsidR="00E12B6E" w:rsidRPr="00861F75">
        <w:rPr>
          <w:rFonts w:hint="eastAsia"/>
        </w:rPr>
        <w:t>并联的一个积分电容的电容值；</w:t>
      </w:r>
    </w:p>
    <w:p w14:paraId="146DAAE2" w14:textId="601938B0" w:rsidR="00921F4D" w:rsidRPr="00861F75" w:rsidRDefault="00921F4D" w:rsidP="004F0861">
      <w:pPr>
        <w:pStyle w:val="ddd"/>
        <w:ind w:firstLine="560"/>
      </w:pPr>
      <w:r w:rsidRPr="00861F75">
        <w:rPr>
          <w:rFonts w:hint="eastAsia"/>
        </w:rPr>
        <w:t>补偿电容模块中的补偿电容的电容值是与在补偿电容模块最邻近相连的积分电容模块中</w:t>
      </w:r>
      <w:r w:rsidR="00E34930" w:rsidRPr="00861F75">
        <w:rPr>
          <w:rFonts w:hint="eastAsia"/>
          <w:szCs w:val="22"/>
        </w:rPr>
        <w:t>未和</w:t>
      </w:r>
      <w:r w:rsidR="00E34930" w:rsidRPr="00861F75">
        <w:rPr>
          <w:rFonts w:hint="eastAsia"/>
        </w:rPr>
        <w:t>第</w:t>
      </w:r>
      <w:del w:id="20" w:author="章烨炜" w:date="2021-01-15T18:58:00Z">
        <w:r w:rsidR="00A5110C" w:rsidDel="00CF2AEB">
          <w:rPr>
            <w:rFonts w:hint="eastAsia"/>
          </w:rPr>
          <w:delText>一</w:delText>
        </w:r>
      </w:del>
      <w:ins w:id="21" w:author="章烨炜" w:date="2021-01-15T18:58:00Z">
        <w:r w:rsidR="00CF2AEB">
          <w:rPr>
            <w:rFonts w:hint="eastAsia"/>
          </w:rPr>
          <w:t>三</w:t>
        </w:r>
      </w:ins>
      <w:r w:rsidR="00E34930" w:rsidRPr="00861F75">
        <w:rPr>
          <w:rFonts w:hint="eastAsia"/>
        </w:rPr>
        <w:t>积分控制开关</w:t>
      </w:r>
      <w:r w:rsidR="00E34930" w:rsidRPr="00861F75">
        <w:rPr>
          <w:rFonts w:hint="eastAsia"/>
        </w:rPr>
        <w:t>S</w:t>
      </w:r>
      <w:del w:id="22" w:author="章烨炜" w:date="2021-01-15T18:58:00Z">
        <w:r w:rsidR="00A5110C" w:rsidDel="00CF2AEB">
          <w:rPr>
            <w:rFonts w:hint="eastAsia"/>
            <w:vertAlign w:val="subscript"/>
          </w:rPr>
          <w:delText>1</w:delText>
        </w:r>
      </w:del>
      <w:ins w:id="23" w:author="章烨炜" w:date="2021-01-15T18:58:00Z">
        <w:r w:rsidR="00CF2AEB">
          <w:rPr>
            <w:rFonts w:hint="eastAsia"/>
            <w:vertAlign w:val="subscript"/>
          </w:rPr>
          <w:t>3</w:t>
        </w:r>
      </w:ins>
      <w:r w:rsidR="00E34930" w:rsidRPr="00861F75">
        <w:rPr>
          <w:rFonts w:hint="eastAsia"/>
        </w:rPr>
        <w:t>并联</w:t>
      </w:r>
      <w:r w:rsidRPr="00861F75">
        <w:rPr>
          <w:rFonts w:hint="eastAsia"/>
        </w:rPr>
        <w:t>的积分电容的电容值</w:t>
      </w:r>
      <w:r w:rsidR="00E34930" w:rsidRPr="00861F75">
        <w:rPr>
          <w:rFonts w:hint="eastAsia"/>
        </w:rPr>
        <w:t>相同；</w:t>
      </w:r>
    </w:p>
    <w:p w14:paraId="2FE0826E" w14:textId="4194A275" w:rsidR="00C524E0" w:rsidRDefault="00BF4A77" w:rsidP="00C524E0">
      <w:pPr>
        <w:pStyle w:val="ddd"/>
        <w:ind w:firstLine="560"/>
      </w:pPr>
      <w:r>
        <w:rPr>
          <w:rFonts w:hint="eastAsia"/>
        </w:rPr>
        <w:t>8</w:t>
      </w:r>
      <w:r w:rsidR="00C524E0">
        <w:rPr>
          <w:rFonts w:hint="eastAsia"/>
        </w:rPr>
        <w:t>、根据权利要求</w:t>
      </w:r>
      <w:r w:rsidR="00C524E0">
        <w:rPr>
          <w:rFonts w:hint="eastAsia"/>
        </w:rPr>
        <w:t>1</w:t>
      </w:r>
      <w:r w:rsidR="00C524E0">
        <w:rPr>
          <w:rFonts w:hint="eastAsia"/>
        </w:rPr>
        <w:t>所述的</w:t>
      </w:r>
      <w:r w:rsidR="00C524E0" w:rsidRPr="0094292C">
        <w:t>一种</w:t>
      </w:r>
      <w:r w:rsidR="00C524E0">
        <w:rPr>
          <w:rFonts w:hint="eastAsia"/>
        </w:rPr>
        <w:t>被动稳压电路实现的高线性度神经形态计算电路，其特征在于：所述的偏置电路主要由相串联的偏置</w:t>
      </w:r>
      <w:r w:rsidR="00C524E0">
        <w:rPr>
          <w:rFonts w:hint="eastAsia"/>
        </w:rPr>
        <w:t>MOS</w:t>
      </w:r>
      <w:r w:rsidR="00C524E0">
        <w:rPr>
          <w:rFonts w:hint="eastAsia"/>
        </w:rPr>
        <w:t>管和电流</w:t>
      </w:r>
      <w:del w:id="24" w:author="章烨炜" w:date="2021-01-15T18:38:00Z">
        <w:r w:rsidR="00C524E0" w:rsidDel="003020BC">
          <w:rPr>
            <w:rFonts w:hint="eastAsia"/>
          </w:rPr>
          <w:delText>表</w:delText>
        </w:r>
      </w:del>
      <w:ins w:id="25" w:author="章烨炜" w:date="2021-01-15T18:39:00Z">
        <w:r w:rsidR="003020BC">
          <w:rPr>
            <w:rFonts w:hint="eastAsia"/>
          </w:rPr>
          <w:t>源</w:t>
        </w:r>
      </w:ins>
      <w:r w:rsidR="00C524E0">
        <w:rPr>
          <w:rFonts w:hint="eastAsia"/>
        </w:rPr>
        <w:t>构成，偏置</w:t>
      </w:r>
      <w:r w:rsidR="00C524E0">
        <w:rPr>
          <w:rFonts w:hint="eastAsia"/>
        </w:rPr>
        <w:t>MOS</w:t>
      </w:r>
      <w:r w:rsidR="00C524E0">
        <w:rPr>
          <w:rFonts w:hint="eastAsia"/>
        </w:rPr>
        <w:t>管的栅极和漏极自相连；每个所述</w:t>
      </w:r>
      <w:r w:rsidR="00C524E0">
        <w:rPr>
          <w:rStyle w:val="cccChar"/>
          <w:rFonts w:hint="eastAsia"/>
          <w:color w:val="auto"/>
        </w:rPr>
        <w:t>被</w:t>
      </w:r>
      <w:r w:rsidR="00C524E0" w:rsidRPr="00C65E21">
        <w:rPr>
          <w:rFonts w:hint="eastAsia"/>
        </w:rPr>
        <w:t>动稳压电路</w:t>
      </w:r>
      <w:r w:rsidR="00C524E0">
        <w:rPr>
          <w:rFonts w:hint="eastAsia"/>
        </w:rPr>
        <w:t>主要有两个</w:t>
      </w:r>
      <w:r w:rsidR="00C524E0" w:rsidRPr="00C65E21">
        <w:rPr>
          <w:rFonts w:hint="eastAsia"/>
        </w:rPr>
        <w:t>稳压</w:t>
      </w:r>
      <w:r w:rsidR="00C524E0">
        <w:rPr>
          <w:rFonts w:hint="eastAsia"/>
        </w:rPr>
        <w:t>MOS</w:t>
      </w:r>
      <w:r w:rsidR="00C524E0">
        <w:rPr>
          <w:rFonts w:hint="eastAsia"/>
        </w:rPr>
        <w:t>管反向串联构成，两个</w:t>
      </w:r>
      <w:r w:rsidR="00C524E0" w:rsidRPr="00C65E21">
        <w:rPr>
          <w:rFonts w:hint="eastAsia"/>
        </w:rPr>
        <w:t>稳压</w:t>
      </w:r>
      <w:r w:rsidR="00C524E0">
        <w:rPr>
          <w:rFonts w:hint="eastAsia"/>
        </w:rPr>
        <w:t>MOS</w:t>
      </w:r>
      <w:r w:rsidR="00C524E0">
        <w:rPr>
          <w:rFonts w:hint="eastAsia"/>
        </w:rPr>
        <w:t>管的漏极相连接后连接到</w:t>
      </w:r>
      <w:r w:rsidR="00C524E0" w:rsidRPr="00C65E21">
        <w:rPr>
          <w:rStyle w:val="bbbChar"/>
          <w:rFonts w:hint="eastAsia"/>
          <w:color w:val="auto"/>
        </w:rPr>
        <w:t>位线</w:t>
      </w:r>
      <w:r w:rsidR="00C524E0" w:rsidRPr="00C65E21">
        <w:rPr>
          <w:rFonts w:hint="eastAsia"/>
        </w:rPr>
        <w:t>电容电压隔离晶体管</w:t>
      </w:r>
      <w:r w:rsidR="00C524E0" w:rsidRPr="00C65E21">
        <w:rPr>
          <w:rFonts w:hint="eastAsia"/>
        </w:rPr>
        <w:t>T</w:t>
      </w:r>
      <w:r w:rsidR="00C524E0" w:rsidRPr="00C65E21">
        <w:rPr>
          <w:vertAlign w:val="subscript"/>
        </w:rPr>
        <w:t>0</w:t>
      </w:r>
      <w:r w:rsidR="00C524E0">
        <w:rPr>
          <w:rFonts w:hint="eastAsia"/>
        </w:rPr>
        <w:t>的栅极，两个</w:t>
      </w:r>
      <w:r w:rsidR="00C524E0" w:rsidRPr="00C65E21">
        <w:rPr>
          <w:rFonts w:hint="eastAsia"/>
        </w:rPr>
        <w:t>稳压</w:t>
      </w:r>
      <w:r w:rsidR="00C524E0">
        <w:rPr>
          <w:rFonts w:hint="eastAsia"/>
        </w:rPr>
        <w:t>MOS</w:t>
      </w:r>
      <w:r w:rsidR="00C524E0">
        <w:rPr>
          <w:rFonts w:hint="eastAsia"/>
        </w:rPr>
        <w:t>管的栅极分别连接到</w:t>
      </w:r>
      <w:r w:rsidR="00C524E0" w:rsidRPr="00C65E21">
        <w:rPr>
          <w:rStyle w:val="bbbChar"/>
          <w:rFonts w:hint="eastAsia"/>
          <w:color w:val="auto"/>
        </w:rPr>
        <w:t>位线</w:t>
      </w:r>
      <w:r w:rsidR="00C524E0" w:rsidRPr="00C65E21">
        <w:rPr>
          <w:rFonts w:hint="eastAsia"/>
        </w:rPr>
        <w:t>电容电压隔离晶体管</w:t>
      </w:r>
      <w:r w:rsidR="00C524E0" w:rsidRPr="00C65E21">
        <w:rPr>
          <w:rFonts w:hint="eastAsia"/>
        </w:rPr>
        <w:t>T</w:t>
      </w:r>
      <w:r w:rsidR="00C524E0" w:rsidRPr="00C65E21">
        <w:rPr>
          <w:vertAlign w:val="subscript"/>
        </w:rPr>
        <w:t>0</w:t>
      </w:r>
      <w:r w:rsidR="00C524E0">
        <w:rPr>
          <w:rFonts w:hint="eastAsia"/>
        </w:rPr>
        <w:t>的源极和偏置电路中偏置</w:t>
      </w:r>
      <w:r w:rsidR="00C524E0">
        <w:rPr>
          <w:rFonts w:hint="eastAsia"/>
        </w:rPr>
        <w:t>MOS</w:t>
      </w:r>
      <w:r w:rsidR="00C524E0">
        <w:rPr>
          <w:rFonts w:hint="eastAsia"/>
        </w:rPr>
        <w:t>管的栅极，两个</w:t>
      </w:r>
      <w:r w:rsidR="00C524E0" w:rsidRPr="00C65E21">
        <w:rPr>
          <w:rFonts w:hint="eastAsia"/>
        </w:rPr>
        <w:t>稳压</w:t>
      </w:r>
      <w:r w:rsidR="00C524E0">
        <w:rPr>
          <w:rFonts w:hint="eastAsia"/>
        </w:rPr>
        <w:t>MOS</w:t>
      </w:r>
      <w:r w:rsidR="00C524E0">
        <w:rPr>
          <w:rFonts w:hint="eastAsia"/>
        </w:rPr>
        <w:t>管的源极分别连接到偏置</w:t>
      </w:r>
      <w:r w:rsidR="00C524E0">
        <w:rPr>
          <w:rFonts w:hint="eastAsia"/>
        </w:rPr>
        <w:t>MOS</w:t>
      </w:r>
      <w:r w:rsidR="00C524E0">
        <w:rPr>
          <w:rFonts w:hint="eastAsia"/>
        </w:rPr>
        <w:t>管和电流</w:t>
      </w:r>
      <w:del w:id="26" w:author="章烨炜" w:date="2021-01-15T18:39:00Z">
        <w:r w:rsidR="00C524E0" w:rsidDel="003020BC">
          <w:rPr>
            <w:rFonts w:hint="eastAsia"/>
          </w:rPr>
          <w:delText>表</w:delText>
        </w:r>
      </w:del>
      <w:ins w:id="27" w:author="章烨炜" w:date="2021-01-15T18:39:00Z">
        <w:r w:rsidR="003020BC">
          <w:rPr>
            <w:rFonts w:hint="eastAsia"/>
          </w:rPr>
          <w:t>源</w:t>
        </w:r>
      </w:ins>
      <w:r w:rsidR="00C524E0">
        <w:rPr>
          <w:rFonts w:hint="eastAsia"/>
        </w:rPr>
        <w:t>串联后的两端。</w:t>
      </w:r>
    </w:p>
    <w:p w14:paraId="486EC779" w14:textId="1FACB6D5" w:rsidR="00A12235" w:rsidRPr="00220C1C" w:rsidRDefault="00BF4A77" w:rsidP="002C1ABE">
      <w:pPr>
        <w:pStyle w:val="ddd"/>
        <w:ind w:firstLine="560"/>
      </w:pPr>
      <w:r>
        <w:rPr>
          <w:rFonts w:hint="eastAsia"/>
        </w:rPr>
        <w:t>9</w:t>
      </w:r>
      <w:r>
        <w:rPr>
          <w:rFonts w:hint="eastAsia"/>
        </w:rPr>
        <w:t>、根据权利要求</w:t>
      </w:r>
      <w:r>
        <w:rPr>
          <w:rFonts w:hint="eastAsia"/>
        </w:rPr>
        <w:t>1</w:t>
      </w:r>
      <w:r>
        <w:rPr>
          <w:rFonts w:hint="eastAsia"/>
        </w:rPr>
        <w:t>所述的</w:t>
      </w:r>
      <w:r w:rsidRPr="0094292C">
        <w:t>一种</w:t>
      </w:r>
      <w:r>
        <w:rPr>
          <w:rFonts w:hint="eastAsia"/>
        </w:rPr>
        <w:t>被动稳压电路实现的高线性度神经形态计算电</w:t>
      </w:r>
      <w:r w:rsidRPr="00220C1C">
        <w:rPr>
          <w:rFonts w:hint="eastAsia"/>
        </w:rPr>
        <w:t>路，其特征在于：</w:t>
      </w:r>
      <w:r w:rsidR="00A12235" w:rsidRPr="00220C1C">
        <w:rPr>
          <w:rFonts w:hint="eastAsia"/>
        </w:rPr>
        <w:t>所述的模数转换电路</w:t>
      </w:r>
      <w:r w:rsidR="00A12235" w:rsidRPr="00220C1C">
        <w:rPr>
          <w:rFonts w:hint="eastAsia"/>
        </w:rPr>
        <w:t>ADC</w:t>
      </w:r>
      <w:r w:rsidR="00A12235" w:rsidRPr="00220C1C">
        <w:rPr>
          <w:rFonts w:hint="eastAsia"/>
        </w:rPr>
        <w:t>内包含有</w:t>
      </w:r>
      <w:r w:rsidR="00A12235" w:rsidRPr="00220C1C">
        <w:rPr>
          <w:rFonts w:hint="eastAsia"/>
        </w:rPr>
        <w:t>ADC</w:t>
      </w:r>
      <w:r w:rsidR="00A12235" w:rsidRPr="00220C1C">
        <w:rPr>
          <w:rFonts w:hint="eastAsia"/>
        </w:rPr>
        <w:t>采样电容，通过</w:t>
      </w:r>
      <w:r w:rsidR="00A12235" w:rsidRPr="00220C1C">
        <w:rPr>
          <w:rFonts w:hint="eastAsia"/>
        </w:rPr>
        <w:t>ADC</w:t>
      </w:r>
      <w:r w:rsidR="00A12235" w:rsidRPr="00220C1C">
        <w:rPr>
          <w:rFonts w:hint="eastAsia"/>
        </w:rPr>
        <w:t>采样电容</w:t>
      </w:r>
      <w:r w:rsidR="001D5069" w:rsidRPr="00220C1C">
        <w:rPr>
          <w:rFonts w:hint="eastAsia"/>
        </w:rPr>
        <w:t>与积分电容组的电荷重分配过程，完成每一位输入和权重的乘加运算后的部分积的加权求和。</w:t>
      </w:r>
    </w:p>
    <w:p w14:paraId="23BEF39A" w14:textId="32910161" w:rsidR="008B5003" w:rsidRPr="00220C1C" w:rsidRDefault="00BF4A77" w:rsidP="002C1ABE">
      <w:pPr>
        <w:pStyle w:val="ddd"/>
        <w:ind w:firstLine="560"/>
      </w:pPr>
      <w:r w:rsidRPr="00220C1C">
        <w:rPr>
          <w:rFonts w:hint="eastAsia"/>
        </w:rPr>
        <w:t>10</w:t>
      </w:r>
      <w:r w:rsidRPr="00220C1C">
        <w:rPr>
          <w:rFonts w:hint="eastAsia"/>
        </w:rPr>
        <w:t>、根据权利要求</w:t>
      </w:r>
      <w:r w:rsidRPr="00220C1C">
        <w:rPr>
          <w:rFonts w:hint="eastAsia"/>
        </w:rPr>
        <w:t>1</w:t>
      </w:r>
      <w:r w:rsidRPr="00220C1C">
        <w:rPr>
          <w:rFonts w:hint="eastAsia"/>
        </w:rPr>
        <w:t>所述的</w:t>
      </w:r>
      <w:r w:rsidRPr="00220C1C">
        <w:t>一种</w:t>
      </w:r>
      <w:r w:rsidRPr="00220C1C">
        <w:rPr>
          <w:rFonts w:hint="eastAsia"/>
        </w:rPr>
        <w:t>被动稳压电路实现的高线性度神经形态计算电路，其特征在于：</w:t>
      </w:r>
      <w:r w:rsidR="008B5003" w:rsidRPr="00220C1C">
        <w:rPr>
          <w:rFonts w:hint="eastAsia"/>
        </w:rPr>
        <w:t>每个</w:t>
      </w:r>
      <w:del w:id="28" w:author="章烨炜" w:date="2021-01-15T18:12:00Z">
        <w:r w:rsidR="008B5003" w:rsidRPr="00220C1C" w:rsidDel="002B227E">
          <w:rPr>
            <w:rStyle w:val="cccChar"/>
            <w:rFonts w:hint="eastAsia"/>
            <w:color w:val="auto"/>
          </w:rPr>
          <w:delText>1T1R</w:delText>
        </w:r>
      </w:del>
      <w:ins w:id="29" w:author="章烨炜" w:date="2021-01-15T18:12:00Z">
        <w:r w:rsidR="002B227E">
          <w:rPr>
            <w:rStyle w:val="cccChar"/>
            <w:color w:val="auto"/>
          </w:rPr>
          <w:t>1R1T</w:t>
        </w:r>
      </w:ins>
      <w:r w:rsidR="008B5003" w:rsidRPr="00220C1C">
        <w:rPr>
          <w:rStyle w:val="cccChar"/>
          <w:rFonts w:hint="eastAsia"/>
          <w:color w:val="auto"/>
        </w:rPr>
        <w:t>存储单元中，</w:t>
      </w:r>
      <w:r w:rsidR="008B5003" w:rsidRPr="00220C1C">
        <w:rPr>
          <w:rFonts w:hint="eastAsia"/>
        </w:rPr>
        <w:t>RRAM</w:t>
      </w:r>
      <w:r w:rsidR="008B5003" w:rsidRPr="00220C1C">
        <w:rPr>
          <w:rFonts w:hint="eastAsia"/>
        </w:rPr>
        <w:t>电阻的读取电压是根据</w:t>
      </w:r>
      <w:r w:rsidR="00621560" w:rsidRPr="00220C1C">
        <w:rPr>
          <w:rFonts w:hint="eastAsia"/>
        </w:rPr>
        <w:t>稳压</w:t>
      </w:r>
      <w:r w:rsidR="00621560" w:rsidRPr="00220C1C">
        <w:rPr>
          <w:rFonts w:hint="eastAsia"/>
        </w:rPr>
        <w:t>MOS</w:t>
      </w:r>
      <w:r w:rsidR="00621560" w:rsidRPr="00220C1C">
        <w:rPr>
          <w:rFonts w:hint="eastAsia"/>
        </w:rPr>
        <w:t>管</w:t>
      </w:r>
      <w:r w:rsidR="003E6C9D" w:rsidRPr="00220C1C">
        <w:rPr>
          <w:rFonts w:ascii="宋体" w:hAnsi="宋体" w:cs="宋体" w:hint="eastAsia"/>
        </w:rPr>
        <w:t>T</w:t>
      </w:r>
      <w:r w:rsidR="003E6C9D" w:rsidRPr="00220C1C">
        <w:rPr>
          <w:rFonts w:ascii="宋体" w:hAnsi="宋体" w:cs="宋体"/>
          <w:vertAlign w:val="subscript"/>
        </w:rPr>
        <w:t>1</w:t>
      </w:r>
      <w:r w:rsidR="008B5003" w:rsidRPr="00220C1C">
        <w:rPr>
          <w:rFonts w:hint="eastAsia"/>
        </w:rPr>
        <w:t>进行调整，具体公式为：</w:t>
      </w:r>
    </w:p>
    <w:p w14:paraId="602CB88B" w14:textId="45F4C5AC" w:rsidR="003E6C9D" w:rsidRPr="003B1122" w:rsidRDefault="00AB25E2" w:rsidP="003E6C9D">
      <w:pPr>
        <w:spacing w:before="180" w:after="180"/>
        <w:ind w:leftChars="200" w:left="480"/>
        <w:jc w:val="center"/>
        <w:rPr>
          <w:rFonts w:ascii="宋体" w:hAnsi="宋体" w:cs="宋体"/>
          <w:szCs w:val="22"/>
          <w:lang w:eastAsia="zh-CN"/>
        </w:rPr>
      </w:pPr>
      <m:oMathPara>
        <m:oMath>
          <m:sSub>
            <m:sSubPr>
              <m:ctrlPr>
                <w:rPr>
                  <w:rFonts w:ascii="Cambria Math" w:hAnsi="Cambria Math"/>
                </w:rPr>
              </m:ctrlPr>
            </m:sSubPr>
            <m:e>
              <m:r>
                <w:rPr>
                  <w:rFonts w:ascii="Cambria Math" w:hAnsi="Cambria Math"/>
                </w:rPr>
                <m:t>V</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2I</m:t>
                      </m:r>
                    </m:e>
                    <m:sub>
                      <m:r>
                        <w:rPr>
                          <w:rFonts w:ascii="Cambria Math" w:hAnsi="Cambria Math"/>
                        </w:rPr>
                        <m:t>ref</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e>
          </m:rad>
        </m:oMath>
      </m:oMathPara>
    </w:p>
    <w:p w14:paraId="67A78B99" w14:textId="145E5E6B" w:rsidR="003E6C9D" w:rsidRPr="009C44DB" w:rsidRDefault="003E6C9D" w:rsidP="009E58D1">
      <w:pPr>
        <w:pStyle w:val="ddd"/>
        <w:ind w:firstLine="560"/>
      </w:pPr>
      <w:r w:rsidRPr="009C44DB">
        <w:rPr>
          <w:rFonts w:hint="eastAsia"/>
        </w:rPr>
        <w:t>其中，</w:t>
      </w:r>
      <w:r w:rsidRPr="009C44DB">
        <w:rPr>
          <w:rFonts w:ascii="Cambria Math" w:hAnsi="Cambria Math"/>
        </w:rPr>
        <w:t>K</w:t>
      </w:r>
      <w:r w:rsidRPr="009C44DB">
        <w:rPr>
          <w:rFonts w:ascii="Cambria Math" w:hAnsi="Cambria Math"/>
          <w:vertAlign w:val="subscript"/>
        </w:rPr>
        <w:t>1</w:t>
      </w:r>
      <w:r w:rsidRPr="009C44DB">
        <w:rPr>
          <w:rFonts w:hint="eastAsia"/>
        </w:rPr>
        <w:t>为</w:t>
      </w:r>
      <w:r w:rsidR="00621560" w:rsidRPr="00C65E21">
        <w:rPr>
          <w:rFonts w:hint="eastAsia"/>
        </w:rPr>
        <w:t>稳压</w:t>
      </w:r>
      <w:r w:rsidR="00621560">
        <w:rPr>
          <w:rFonts w:hint="eastAsia"/>
        </w:rPr>
        <w:t>MOS</w:t>
      </w:r>
      <w:r w:rsidR="00621560">
        <w:rPr>
          <w:rFonts w:hint="eastAsia"/>
        </w:rPr>
        <w:t>管</w:t>
      </w:r>
      <w:r w:rsidRPr="009C44DB">
        <w:t>T</w:t>
      </w:r>
      <w:r w:rsidRPr="009C44DB">
        <w:rPr>
          <w:vertAlign w:val="subscript"/>
        </w:rPr>
        <w:t>1</w:t>
      </w:r>
      <w:r w:rsidRPr="009C44DB">
        <w:rPr>
          <w:rFonts w:hint="eastAsia"/>
        </w:rPr>
        <w:t>的器件参数，</w:t>
      </w:r>
      <w:r w:rsidRPr="009C44DB">
        <w:t>V</w:t>
      </w:r>
      <w:r w:rsidRPr="009C44DB">
        <w:rPr>
          <w:vertAlign w:val="subscript"/>
        </w:rPr>
        <w:t>th1</w:t>
      </w:r>
      <w:r w:rsidRPr="009C44DB">
        <w:rPr>
          <w:rFonts w:hint="eastAsia"/>
        </w:rPr>
        <w:t>为</w:t>
      </w:r>
      <w:r w:rsidR="00621560" w:rsidRPr="00C65E21">
        <w:rPr>
          <w:rFonts w:hint="eastAsia"/>
        </w:rPr>
        <w:t>稳压</w:t>
      </w:r>
      <w:r w:rsidR="00621560">
        <w:rPr>
          <w:rFonts w:hint="eastAsia"/>
        </w:rPr>
        <w:t>MOS</w:t>
      </w:r>
      <w:r w:rsidR="00621560">
        <w:rPr>
          <w:rFonts w:hint="eastAsia"/>
        </w:rPr>
        <w:t>管</w:t>
      </w:r>
      <w:r w:rsidRPr="009C44DB">
        <w:t>T</w:t>
      </w:r>
      <w:r w:rsidRPr="009C44DB">
        <w:rPr>
          <w:vertAlign w:val="subscript"/>
        </w:rPr>
        <w:t>1</w:t>
      </w:r>
      <w:r w:rsidRPr="009C44DB">
        <w:rPr>
          <w:rFonts w:hint="eastAsia"/>
        </w:rPr>
        <w:t>的阈值电压，</w:t>
      </w:r>
      <w:r w:rsidRPr="009C44DB">
        <w:t>I</w:t>
      </w:r>
      <w:r>
        <w:rPr>
          <w:rFonts w:hint="eastAsia"/>
          <w:vertAlign w:val="subscript"/>
        </w:rPr>
        <w:t>ref</w:t>
      </w:r>
      <w:r w:rsidRPr="009C44DB">
        <w:rPr>
          <w:rFonts w:hint="eastAsia"/>
        </w:rPr>
        <w:t>为偏置电路的偏置电流大小。</w:t>
      </w:r>
    </w:p>
    <w:p w14:paraId="2B67BE62" w14:textId="77777777" w:rsidR="00FA4F0B" w:rsidRDefault="00FA4F0B" w:rsidP="00BD5DE6">
      <w:pPr>
        <w:spacing w:line="440" w:lineRule="exact"/>
        <w:ind w:left="420"/>
        <w:rPr>
          <w:lang w:eastAsia="zh-CN"/>
        </w:rPr>
      </w:pPr>
    </w:p>
    <w:p w14:paraId="74887DC0" w14:textId="77777777" w:rsidR="00FA4F0B" w:rsidRDefault="00FA4F0B">
      <w:pPr>
        <w:jc w:val="left"/>
        <w:rPr>
          <w:lang w:eastAsia="zh-CN"/>
        </w:rPr>
      </w:pPr>
      <w:r>
        <w:rPr>
          <w:lang w:eastAsia="zh-CN"/>
        </w:rPr>
        <w:br w:type="page"/>
      </w:r>
    </w:p>
    <w:p w14:paraId="58AE442C" w14:textId="77777777" w:rsidR="00906872" w:rsidRDefault="00906872" w:rsidP="00906872">
      <w:pPr>
        <w:spacing w:line="440" w:lineRule="exact"/>
        <w:ind w:firstLineChars="50" w:firstLine="180"/>
        <w:jc w:val="center"/>
        <w:rPr>
          <w:sz w:val="28"/>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p>
    <w:p w14:paraId="307A39FB" w14:textId="43DBD540" w:rsidR="00906872" w:rsidRDefault="00B7463E" w:rsidP="00906872">
      <w:pPr>
        <w:spacing w:line="440" w:lineRule="exact"/>
        <w:rPr>
          <w:lang w:eastAsia="zh-CN"/>
        </w:rPr>
      </w:pPr>
      <w:r>
        <w:rPr>
          <w:noProof/>
        </w:rPr>
        <mc:AlternateContent>
          <mc:Choice Requires="wps">
            <w:drawing>
              <wp:anchor distT="0" distB="0" distL="114300" distR="114300" simplePos="0" relativeHeight="251663360" behindDoc="0" locked="0" layoutInCell="1" allowOverlap="1" wp14:anchorId="43E8E537" wp14:editId="0194C87B">
                <wp:simplePos x="0" y="0"/>
                <wp:positionH relativeFrom="column">
                  <wp:posOffset>0</wp:posOffset>
                </wp:positionH>
                <wp:positionV relativeFrom="paragraph">
                  <wp:posOffset>71120</wp:posOffset>
                </wp:positionV>
                <wp:extent cx="6057900" cy="0"/>
                <wp:effectExtent l="14605" t="12700" r="13970" b="158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1C739"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y52gEAAHUDAAAOAAAAZHJzL2Uyb0RvYy54bWysU81u1DAQviPxDpbvbLKtWm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" strokeweight="1.5pt"/>
            </w:pict>
          </mc:Fallback>
        </mc:AlternateContent>
      </w:r>
    </w:p>
    <w:p w14:paraId="2945144A" w14:textId="6F90FC1D" w:rsidR="00237160" w:rsidRDefault="00237160" w:rsidP="00FA4F0B">
      <w:pPr>
        <w:pStyle w:val="eee"/>
        <w:jc w:val="center"/>
      </w:pPr>
      <w:r w:rsidRPr="0094292C">
        <w:t>一种</w:t>
      </w:r>
      <w:r w:rsidR="00192209">
        <w:rPr>
          <w:rFonts w:hint="eastAsia"/>
        </w:rPr>
        <w:t>被动</w:t>
      </w:r>
      <w:r w:rsidR="0094292C">
        <w:rPr>
          <w:rFonts w:hint="eastAsia"/>
        </w:rPr>
        <w:t>稳压</w:t>
      </w:r>
      <w:r w:rsidR="002D1A5B">
        <w:rPr>
          <w:rFonts w:hint="eastAsia"/>
        </w:rPr>
        <w:t>电路</w:t>
      </w:r>
      <w:r w:rsidR="0094292C">
        <w:rPr>
          <w:rFonts w:hint="eastAsia"/>
        </w:rPr>
        <w:t>实现的高线性度神经形态计算电路</w:t>
      </w:r>
    </w:p>
    <w:p w14:paraId="1E45CC07" w14:textId="77777777" w:rsidR="00FA4F0B" w:rsidRDefault="00BD5DE6" w:rsidP="00FA4F0B">
      <w:pPr>
        <w:pStyle w:val="eee"/>
      </w:pPr>
      <w:r w:rsidRPr="0094292C">
        <w:t>技术领域</w:t>
      </w:r>
    </w:p>
    <w:p w14:paraId="67465D9E" w14:textId="3E7CF46C" w:rsidR="002D1A5B" w:rsidRDefault="00237160" w:rsidP="00FA4F0B">
      <w:pPr>
        <w:pStyle w:val="ddd"/>
        <w:ind w:firstLine="560"/>
      </w:pPr>
      <w:r w:rsidRPr="0094292C">
        <w:rPr>
          <w:rFonts w:hint="eastAsia"/>
        </w:rPr>
        <w:t>本发明属于神经形态计算领域</w:t>
      </w:r>
      <w:r w:rsidR="006A3192">
        <w:rPr>
          <w:rFonts w:hint="eastAsia"/>
        </w:rPr>
        <w:t>的</w:t>
      </w:r>
      <w:r w:rsidR="006A3192" w:rsidRPr="0094292C">
        <w:t>一种</w:t>
      </w:r>
      <w:r w:rsidR="006A3192">
        <w:rPr>
          <w:rFonts w:hint="eastAsia"/>
        </w:rPr>
        <w:t>神经网络计算电路</w:t>
      </w:r>
      <w:r w:rsidRPr="0094292C">
        <w:rPr>
          <w:rFonts w:hint="eastAsia"/>
        </w:rPr>
        <w:t>，涉及</w:t>
      </w:r>
      <w:r w:rsidR="00293A8F" w:rsidRPr="0094292C">
        <w:rPr>
          <w:rFonts w:hint="eastAsia"/>
        </w:rPr>
        <w:t>一种</w:t>
      </w:r>
      <w:r w:rsidR="00F7539D" w:rsidRPr="0094292C">
        <w:rPr>
          <w:rFonts w:hint="eastAsia"/>
        </w:rPr>
        <w:t>基于被动</w:t>
      </w:r>
      <w:r w:rsidR="00192209">
        <w:rPr>
          <w:rFonts w:hint="eastAsia"/>
        </w:rPr>
        <w:t>稳压</w:t>
      </w:r>
      <w:r w:rsidR="002D1A5B">
        <w:rPr>
          <w:rFonts w:hint="eastAsia"/>
        </w:rPr>
        <w:t>电路</w:t>
      </w:r>
      <w:r w:rsidR="00F7539D" w:rsidRPr="0094292C">
        <w:rPr>
          <w:rFonts w:hint="eastAsia"/>
        </w:rPr>
        <w:t>的</w:t>
      </w:r>
      <w:r w:rsidR="00293A8F" w:rsidRPr="0094292C">
        <w:rPr>
          <w:rFonts w:hint="eastAsia"/>
        </w:rPr>
        <w:t>多位并行二进制神经形态计算电路。</w:t>
      </w:r>
    </w:p>
    <w:p w14:paraId="49E310F7" w14:textId="6D1D7607" w:rsidR="00CD6F7A" w:rsidRDefault="00BD5DE6" w:rsidP="00FA4F0B">
      <w:pPr>
        <w:pStyle w:val="eee"/>
        <w:rPr>
          <w:rFonts w:ascii="宋体"/>
          <w:color w:val="FF0000"/>
        </w:rPr>
      </w:pPr>
      <w:r>
        <w:t>背景技术</w:t>
      </w:r>
    </w:p>
    <w:p w14:paraId="47B94159" w14:textId="4295DD3A" w:rsidR="00CD6F7A" w:rsidRPr="00CD6F7A" w:rsidRDefault="00CD6F7A" w:rsidP="00FA4F0B">
      <w:pPr>
        <w:pStyle w:val="ddd"/>
        <w:ind w:firstLine="560"/>
      </w:pPr>
      <w:r w:rsidRPr="00CD6F7A">
        <w:rPr>
          <w:rFonts w:hint="eastAsia"/>
        </w:rPr>
        <w:t>在过去的十年里，随着物联网、云计算、计算机视觉和人工智能结合得越来越紧密，传感设备将成为智能产品连接现实世界的关键接口。然而由于大量的传感数据的产生，数据的传输以及计算</w:t>
      </w:r>
      <w:r w:rsidRPr="00CD6F7A">
        <w:t>也将</w:t>
      </w:r>
      <w:r w:rsidRPr="00CD6F7A">
        <w:rPr>
          <w:rFonts w:hint="eastAsia"/>
        </w:rPr>
        <w:t>是一个巨</w:t>
      </w:r>
      <w:r w:rsidRPr="00CD6F7A">
        <w:t>大的挑战。传统的智能系统因为数据的采集、处理和分析</w:t>
      </w:r>
      <w:r w:rsidRPr="00CD6F7A">
        <w:rPr>
          <w:rFonts w:hint="eastAsia"/>
        </w:rPr>
        <w:t>的分离处理有着构建</w:t>
      </w:r>
      <w:r w:rsidRPr="00CD6F7A">
        <w:t>成本高，能耗高，能耗效率</w:t>
      </w:r>
      <w:r w:rsidRPr="00CD6F7A">
        <w:rPr>
          <w:rFonts w:hint="eastAsia"/>
        </w:rPr>
        <w:t>低</w:t>
      </w:r>
      <w:r w:rsidRPr="00CD6F7A">
        <w:t>，延迟</w:t>
      </w:r>
      <w:r w:rsidRPr="00CD6F7A">
        <w:rPr>
          <w:rFonts w:hint="eastAsia"/>
        </w:rPr>
        <w:t>高等问题</w:t>
      </w:r>
      <w:r w:rsidRPr="00CD6F7A">
        <w:t>。为了解决这些问题，需要</w:t>
      </w:r>
      <w:r w:rsidRPr="00CD6F7A">
        <w:rPr>
          <w:rFonts w:hint="eastAsia"/>
        </w:rPr>
        <w:t>将部分的</w:t>
      </w:r>
      <w:r w:rsidRPr="00CD6F7A">
        <w:t>人工智能</w:t>
      </w:r>
      <w:r w:rsidRPr="00CD6F7A">
        <w:rPr>
          <w:rFonts w:hint="eastAsia"/>
        </w:rPr>
        <w:t>的</w:t>
      </w:r>
      <w:r w:rsidRPr="00CD6F7A">
        <w:t>计算</w:t>
      </w:r>
      <w:r w:rsidRPr="00CD6F7A">
        <w:rPr>
          <w:rFonts w:hint="eastAsia"/>
        </w:rPr>
        <w:t>放到</w:t>
      </w:r>
      <w:r w:rsidRPr="00CD6F7A">
        <w:t>轻量级</w:t>
      </w:r>
      <w:r w:rsidRPr="00CD6F7A">
        <w:rPr>
          <w:rFonts w:hint="eastAsia"/>
        </w:rPr>
        <w:t>的</w:t>
      </w:r>
      <w:r w:rsidRPr="00CD6F7A">
        <w:t>物联网设备</w:t>
      </w:r>
      <w:r w:rsidRPr="00CD6F7A">
        <w:rPr>
          <w:rFonts w:hint="eastAsia"/>
        </w:rPr>
        <w:t>上</w:t>
      </w:r>
      <w:r w:rsidRPr="00CD6F7A">
        <w:t>。然而，</w:t>
      </w:r>
      <w:r w:rsidRPr="00CD6F7A">
        <w:rPr>
          <w:rFonts w:hint="eastAsia"/>
        </w:rPr>
        <w:t>摩尔定律即将失效，</w:t>
      </w:r>
      <w:r w:rsidRPr="00CD6F7A">
        <w:t>处理器性能</w:t>
      </w:r>
      <w:r w:rsidRPr="00CD6F7A">
        <w:rPr>
          <w:rFonts w:hint="eastAsia"/>
        </w:rPr>
        <w:t>难以再通过</w:t>
      </w:r>
      <w:r w:rsidRPr="00CD6F7A">
        <w:t>半导体</w:t>
      </w:r>
      <w:r w:rsidRPr="00CD6F7A">
        <w:rPr>
          <w:rFonts w:hint="eastAsia"/>
        </w:rPr>
        <w:t>工艺的升级来得到足够的提升。因此需要新的硬件架构和软件算法来实现在有限计算能力和存储资源下的数据处理。</w:t>
      </w:r>
    </w:p>
    <w:p w14:paraId="290CCD79" w14:textId="5C469F29" w:rsidR="00CD6F7A" w:rsidRPr="00CD6F7A" w:rsidRDefault="00F63193" w:rsidP="00FA4F0B">
      <w:pPr>
        <w:pStyle w:val="ddd"/>
        <w:ind w:firstLine="560"/>
      </w:pPr>
      <w:r>
        <w:rPr>
          <w:rFonts w:hint="eastAsia"/>
        </w:rPr>
        <w:t>神经形态</w:t>
      </w:r>
      <w:r w:rsidR="00CD6F7A" w:rsidRPr="00CD6F7A">
        <w:rPr>
          <w:rFonts w:hint="eastAsia"/>
        </w:rPr>
        <w:t>计算</w:t>
      </w:r>
      <w:r>
        <w:rPr>
          <w:rFonts w:hint="eastAsia"/>
        </w:rPr>
        <w:t>模仿人脑的结构，</w:t>
      </w:r>
      <w:r w:rsidR="00CD6F7A" w:rsidRPr="00CD6F7A">
        <w:rPr>
          <w:rFonts w:hint="eastAsia"/>
        </w:rPr>
        <w:t>通过给存储器赋予计算功能，从而解决了神经网络计算时冯诺依曼</w:t>
      </w:r>
      <w:r w:rsidR="00020298">
        <w:rPr>
          <w:rFonts w:hint="eastAsia"/>
        </w:rPr>
        <w:t>结构存在</w:t>
      </w:r>
      <w:r w:rsidR="00CD6F7A" w:rsidRPr="00CD6F7A">
        <w:rPr>
          <w:rFonts w:hint="eastAsia"/>
        </w:rPr>
        <w:t>的内存墙问题，是一种非常适合用于进行低功耗的神经网络处理芯片设计的异构计算方式。而高集成度和低功耗的新型阻值非易失性存储器</w:t>
      </w:r>
      <w:r>
        <w:rPr>
          <w:rFonts w:hint="eastAsia"/>
        </w:rPr>
        <w:t>(</w:t>
      </w:r>
      <w:r>
        <w:t>RRAM, Resistive Random-Access-Memory)</w:t>
      </w:r>
      <w:r>
        <w:rPr>
          <w:rFonts w:hint="eastAsia"/>
        </w:rPr>
        <w:t>是</w:t>
      </w:r>
      <w:r w:rsidR="00CD6F7A" w:rsidRPr="00CD6F7A">
        <w:rPr>
          <w:rFonts w:hint="eastAsia"/>
        </w:rPr>
        <w:t>实现大规模并行</w:t>
      </w:r>
      <w:r>
        <w:rPr>
          <w:rFonts w:hint="eastAsia"/>
        </w:rPr>
        <w:t>的神经形态计算的最佳选择</w:t>
      </w:r>
      <w:r w:rsidR="00CD6F7A" w:rsidRPr="00CD6F7A">
        <w:rPr>
          <w:rFonts w:hint="eastAsia"/>
        </w:rPr>
        <w:t>。</w:t>
      </w:r>
      <w:r>
        <w:rPr>
          <w:rFonts w:hint="eastAsia"/>
        </w:rPr>
        <w:t>通过控制</w:t>
      </w:r>
      <w:r>
        <w:rPr>
          <w:rFonts w:hint="eastAsia"/>
        </w:rPr>
        <w:t>RRAM</w:t>
      </w:r>
      <w:r>
        <w:rPr>
          <w:rFonts w:hint="eastAsia"/>
        </w:rPr>
        <w:t>的阻值</w:t>
      </w:r>
      <w:r w:rsidR="00020298">
        <w:rPr>
          <w:rFonts w:hint="eastAsia"/>
        </w:rPr>
        <w:t>,</w:t>
      </w:r>
      <w:r>
        <w:rPr>
          <w:rFonts w:hint="eastAsia"/>
        </w:rPr>
        <w:t>输入信号</w:t>
      </w:r>
      <w:r w:rsidR="00020298">
        <w:rPr>
          <w:rFonts w:hint="eastAsia"/>
        </w:rPr>
        <w:t>被</w:t>
      </w:r>
      <w:r>
        <w:rPr>
          <w:rFonts w:hint="eastAsia"/>
        </w:rPr>
        <w:t>整合转换</w:t>
      </w:r>
      <w:r w:rsidR="00020298">
        <w:rPr>
          <w:rFonts w:hint="eastAsia"/>
        </w:rPr>
        <w:t>为</w:t>
      </w:r>
      <w:r>
        <w:rPr>
          <w:rFonts w:hint="eastAsia"/>
        </w:rPr>
        <w:t>输出电压，从而实现</w:t>
      </w:r>
      <w:r w:rsidR="00020298">
        <w:rPr>
          <w:rFonts w:hint="eastAsia"/>
        </w:rPr>
        <w:t>了</w:t>
      </w:r>
      <w:r w:rsidR="00177809">
        <w:rPr>
          <w:rFonts w:hint="eastAsia"/>
        </w:rPr>
        <w:t>低功耗的并行</w:t>
      </w:r>
      <w:r>
        <w:rPr>
          <w:rFonts w:hint="eastAsia"/>
        </w:rPr>
        <w:t>乘加运算</w:t>
      </w:r>
      <w:r>
        <w:rPr>
          <w:rFonts w:hint="eastAsia"/>
        </w:rPr>
        <w:t>(</w:t>
      </w:r>
      <w:r>
        <w:t>MAC, Multiplication-and-Accumulation)</w:t>
      </w:r>
      <w:r>
        <w:rPr>
          <w:rFonts w:hint="eastAsia"/>
        </w:rPr>
        <w:t>。</w:t>
      </w:r>
    </w:p>
    <w:p w14:paraId="0BE0503D" w14:textId="6F40F34A" w:rsidR="00177809" w:rsidRDefault="00177809" w:rsidP="00FA4F0B">
      <w:pPr>
        <w:pStyle w:val="ddd"/>
        <w:ind w:firstLine="560"/>
      </w:pPr>
      <w:r>
        <w:rPr>
          <w:rFonts w:hint="eastAsia"/>
        </w:rPr>
        <w:t>现有的神经形态计算电路设计可以分为主动积分器实现和被动积分器实现两种。主动积分器实现的电路由于需要使用运</w:t>
      </w:r>
      <w:r w:rsidR="00692C44">
        <w:rPr>
          <w:rFonts w:hint="eastAsia"/>
        </w:rPr>
        <w:t>算放大器</w:t>
      </w:r>
      <w:r>
        <w:rPr>
          <w:rFonts w:hint="eastAsia"/>
        </w:rPr>
        <w:t>进行读取电压的稳压，对于功耗的需求大大增加，使得计算效率大大下降。被动积分器则是利用无源器件进行电路设计</w:t>
      </w:r>
      <w:r w:rsidR="00692C44">
        <w:rPr>
          <w:rFonts w:hint="eastAsia"/>
        </w:rPr>
        <w:t>从而去掉运算放大器</w:t>
      </w:r>
      <w:r>
        <w:rPr>
          <w:rFonts w:hint="eastAsia"/>
        </w:rPr>
        <w:t>，</w:t>
      </w:r>
      <w:r w:rsidR="00692C44">
        <w:rPr>
          <w:rFonts w:hint="eastAsia"/>
        </w:rPr>
        <w:t>使功耗显著降低。然而使用被动积分器的电路在线性度上会有比较严重的问题。</w:t>
      </w:r>
    </w:p>
    <w:p w14:paraId="4104ECE1" w14:textId="77777777" w:rsidR="00FA4F0B" w:rsidRDefault="00BD5DE6" w:rsidP="00FA4F0B">
      <w:pPr>
        <w:pStyle w:val="eee"/>
      </w:pPr>
      <w:r>
        <w:t>发明内容</w:t>
      </w:r>
    </w:p>
    <w:p w14:paraId="47006E5E" w14:textId="6218CC7A" w:rsidR="00B94859" w:rsidRDefault="0094292C" w:rsidP="00FA4F0B">
      <w:pPr>
        <w:pStyle w:val="ddd"/>
        <w:ind w:firstLine="560"/>
      </w:pPr>
      <w:r>
        <w:rPr>
          <w:rFonts w:hint="eastAsia"/>
        </w:rPr>
        <w:t>针对神经形态计算被动积分器的非线性度缺陷，本发明</w:t>
      </w:r>
      <w:r w:rsidR="00B644E5">
        <w:rPr>
          <w:rFonts w:hint="eastAsia"/>
        </w:rPr>
        <w:t>提出</w:t>
      </w:r>
      <w:r>
        <w:rPr>
          <w:rFonts w:hint="eastAsia"/>
        </w:rPr>
        <w:t>了一种新颖的</w:t>
      </w:r>
      <w:r w:rsidR="00B94859">
        <w:rPr>
          <w:rFonts w:hint="eastAsia"/>
        </w:rPr>
        <w:t>利用被动稳压</w:t>
      </w:r>
      <w:r w:rsidR="002D1A5B">
        <w:rPr>
          <w:rFonts w:hint="eastAsia"/>
        </w:rPr>
        <w:t>电路</w:t>
      </w:r>
      <w:r w:rsidR="00B94859">
        <w:rPr>
          <w:rFonts w:hint="eastAsia"/>
        </w:rPr>
        <w:t>实现的积分计算电路，能够在低功耗计算的同时得到较高的线性度。</w:t>
      </w:r>
    </w:p>
    <w:p w14:paraId="6C6954DD" w14:textId="07DAA39C" w:rsidR="00B644E5" w:rsidRDefault="00B644E5" w:rsidP="00FA4F0B">
      <w:pPr>
        <w:pStyle w:val="ddd"/>
        <w:ind w:firstLine="560"/>
      </w:pPr>
      <w:r>
        <w:rPr>
          <w:rFonts w:hint="eastAsia"/>
        </w:rPr>
        <w:t>本发明所采用的技术方案是：</w:t>
      </w:r>
    </w:p>
    <w:p w14:paraId="0573F25E" w14:textId="6E09077F" w:rsidR="009340A9" w:rsidRPr="000D4552" w:rsidRDefault="009340A9" w:rsidP="009340A9">
      <w:pPr>
        <w:pStyle w:val="ddd"/>
        <w:ind w:firstLine="560"/>
      </w:pPr>
      <w:r>
        <w:rPr>
          <w:rFonts w:hint="eastAsia"/>
        </w:rPr>
        <w:lastRenderedPageBreak/>
        <w:t>本发明</w:t>
      </w:r>
      <w:r w:rsidRPr="00C65E21">
        <w:rPr>
          <w:rFonts w:hint="eastAsia"/>
        </w:rPr>
        <w:t>包括</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sidRPr="00C65E21">
        <w:rPr>
          <w:rFonts w:hint="eastAsia"/>
        </w:rPr>
        <w:t>、积分电容组、</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、被动稳压电路</w:t>
      </w:r>
      <w:r>
        <w:rPr>
          <w:rFonts w:hint="eastAsia"/>
        </w:rPr>
        <w:t>、</w:t>
      </w:r>
      <w:r w:rsidRPr="00C65E21">
        <w:rPr>
          <w:rFonts w:hint="eastAsia"/>
        </w:rPr>
        <w:t>输入序列控制开关</w:t>
      </w:r>
      <w:r>
        <w:rPr>
          <w:rFonts w:hint="eastAsia"/>
        </w:rPr>
        <w:t>和</w:t>
      </w:r>
      <w:r w:rsidRPr="00C65E21">
        <w:rPr>
          <w:rFonts w:hint="eastAsia"/>
        </w:rPr>
        <w:t>偏置电路；</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二进制存储单元阵列和</w:t>
      </w:r>
      <w:r w:rsidRPr="00C65E21">
        <w:rPr>
          <w:rFonts w:hint="eastAsia"/>
        </w:rPr>
        <w:t>输入序列控制开关连接，输入序列控制开关接收神经网络的输入数据；</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二进制存储单元阵列和多个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连接，</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二进制存储单元阵列中的列数相同，每个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Style w:val="cccChar"/>
          <w:rFonts w:hint="eastAsia"/>
          <w:color w:val="auto"/>
        </w:rPr>
        <w:t>均经各自的</w:t>
      </w:r>
      <w:r>
        <w:rPr>
          <w:rStyle w:val="cccChar"/>
          <w:rFonts w:hint="eastAsia"/>
          <w:color w:val="auto"/>
        </w:rPr>
        <w:t>被</w:t>
      </w:r>
      <w:r w:rsidRPr="00C65E21">
        <w:rPr>
          <w:rFonts w:hint="eastAsia"/>
        </w:rPr>
        <w:t>动稳压电路和偏置电路</w:t>
      </w:r>
      <w:r w:rsidRPr="00C65E21">
        <w:rPr>
          <w:rStyle w:val="cccChar"/>
          <w:rFonts w:hint="eastAsia"/>
          <w:color w:val="auto"/>
        </w:rPr>
        <w:t>连接，多个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Style w:val="cccChar"/>
          <w:rFonts w:hint="eastAsia"/>
          <w:color w:val="auto"/>
        </w:rPr>
        <w:t>共同连接到</w:t>
      </w:r>
      <w:r>
        <w:rPr>
          <w:rFonts w:hint="eastAsia"/>
        </w:rPr>
        <w:t>模数转换电路</w:t>
      </w:r>
      <w:r>
        <w:rPr>
          <w:rFonts w:hint="eastAsia"/>
        </w:rPr>
        <w:t>ADC</w:t>
      </w:r>
      <w:r>
        <w:rPr>
          <w:rFonts w:hint="eastAsia"/>
        </w:rPr>
        <w:t>，通过模数转换</w:t>
      </w:r>
      <w:r w:rsidRPr="000D4552">
        <w:rPr>
          <w:rFonts w:hint="eastAsia"/>
        </w:rPr>
        <w:t>电路</w:t>
      </w:r>
      <w:r w:rsidRPr="000D4552">
        <w:rPr>
          <w:rFonts w:hint="eastAsia"/>
        </w:rPr>
        <w:t>ADC</w:t>
      </w:r>
      <w:r w:rsidRPr="000D4552">
        <w:rPr>
          <w:rFonts w:hint="eastAsia"/>
        </w:rPr>
        <w:t>输出计算结果。</w:t>
      </w:r>
    </w:p>
    <w:p w14:paraId="4C25BB0B" w14:textId="29C761A0" w:rsidR="009340A9" w:rsidRDefault="009340A9" w:rsidP="009340A9">
      <w:pPr>
        <w:pStyle w:val="ddd"/>
        <w:ind w:firstLine="560"/>
      </w:pPr>
      <w:r w:rsidRPr="005179D6">
        <w:rPr>
          <w:rFonts w:hint="eastAsia"/>
        </w:rPr>
        <w:t>所述的</w:t>
      </w:r>
      <w:r w:rsidRPr="005179D6">
        <w:rPr>
          <w:rStyle w:val="cccChar"/>
          <w:rFonts w:hint="eastAsia"/>
          <w:color w:val="auto"/>
        </w:rPr>
        <w:t>1R</w:t>
      </w:r>
      <w:r w:rsidRPr="005179D6">
        <w:rPr>
          <w:rStyle w:val="cccChar"/>
          <w:color w:val="auto"/>
        </w:rPr>
        <w:t>1</w:t>
      </w:r>
      <w:r w:rsidRPr="005179D6">
        <w:rPr>
          <w:rStyle w:val="cccChar"/>
          <w:rFonts w:hint="eastAsia"/>
          <w:color w:val="auto"/>
        </w:rPr>
        <w:t>T</w:t>
      </w:r>
      <w:r w:rsidRPr="005179D6">
        <w:rPr>
          <w:rStyle w:val="cccChar"/>
          <w:rFonts w:hint="eastAsia"/>
          <w:color w:val="auto"/>
        </w:rPr>
        <w:t>二进制存储单元阵列是由多个</w:t>
      </w:r>
      <w:del w:id="30" w:author="章烨炜" w:date="2021-01-15T18:13:00Z">
        <w:r w:rsidRPr="005179D6" w:rsidDel="002B227E">
          <w:rPr>
            <w:rStyle w:val="cccChar"/>
            <w:rFonts w:hint="eastAsia"/>
            <w:color w:val="auto"/>
          </w:rPr>
          <w:delText>1T1R</w:delText>
        </w:r>
      </w:del>
      <w:ins w:id="31" w:author="章烨炜" w:date="2021-01-15T18:13:00Z">
        <w:r w:rsidR="002B227E">
          <w:rPr>
            <w:rStyle w:val="cccChar"/>
            <w:color w:val="auto"/>
          </w:rPr>
          <w:t>1R1T</w:t>
        </w:r>
      </w:ins>
      <w:r w:rsidRPr="005179D6">
        <w:rPr>
          <w:rStyle w:val="cccChar"/>
          <w:rFonts w:hint="eastAsia"/>
          <w:color w:val="auto"/>
        </w:rPr>
        <w:t>存储单元</w:t>
      </w:r>
      <w:del w:id="32" w:author="章烨炜" w:date="2021-01-15T18:13:00Z">
        <w:r w:rsidRPr="005179D6" w:rsidDel="002B227E">
          <w:rPr>
            <w:rStyle w:val="cccChar"/>
            <w:rFonts w:hint="eastAsia"/>
            <w:color w:val="auto"/>
          </w:rPr>
          <w:delText>阵列排布</w:delText>
        </w:r>
      </w:del>
      <w:r w:rsidRPr="005179D6">
        <w:rPr>
          <w:rStyle w:val="cccChar"/>
          <w:rFonts w:hint="eastAsia"/>
          <w:color w:val="auto"/>
        </w:rPr>
        <w:t>构成，同一列的</w:t>
      </w:r>
      <w:del w:id="33" w:author="章烨炜" w:date="2021-01-15T18:13:00Z">
        <w:r w:rsidRPr="005179D6" w:rsidDel="002B227E">
          <w:rPr>
            <w:rStyle w:val="cccChar"/>
            <w:rFonts w:hint="eastAsia"/>
            <w:color w:val="auto"/>
          </w:rPr>
          <w:delText>1T1R</w:delText>
        </w:r>
      </w:del>
      <w:ins w:id="34" w:author="章烨炜" w:date="2021-01-15T18:13:00Z">
        <w:r w:rsidR="002B227E">
          <w:rPr>
            <w:rStyle w:val="cccChar"/>
            <w:color w:val="auto"/>
          </w:rPr>
          <w:t>1</w:t>
        </w:r>
        <w:r w:rsidR="002B227E">
          <w:rPr>
            <w:rStyle w:val="cccChar"/>
            <w:rFonts w:hint="eastAsia"/>
            <w:color w:val="auto"/>
          </w:rPr>
          <w:t>R</w:t>
        </w:r>
        <w:r w:rsidR="002B227E">
          <w:rPr>
            <w:rStyle w:val="cccChar"/>
            <w:color w:val="auto"/>
          </w:rPr>
          <w:t>1</w:t>
        </w:r>
        <w:r w:rsidR="002B227E">
          <w:rPr>
            <w:rStyle w:val="cccChar"/>
            <w:rFonts w:hint="eastAsia"/>
            <w:color w:val="auto"/>
          </w:rPr>
          <w:t>T</w:t>
        </w:r>
      </w:ins>
      <w:r w:rsidRPr="005179D6">
        <w:rPr>
          <w:rStyle w:val="cccChar"/>
          <w:rFonts w:hint="eastAsia"/>
          <w:color w:val="auto"/>
        </w:rPr>
        <w:t>存储单元均连接到同一</w:t>
      </w:r>
      <w:r w:rsidRPr="005179D6">
        <w:rPr>
          <w:rStyle w:val="bbbChar"/>
          <w:rFonts w:hint="eastAsia"/>
          <w:color w:val="auto"/>
        </w:rPr>
        <w:t>位线上，并和位线上的位线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的源极连接，</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的漏极和</w:t>
      </w:r>
      <w:r>
        <w:rPr>
          <w:rFonts w:hint="eastAsia"/>
        </w:rPr>
        <w:t>积分电容组连接。</w:t>
      </w:r>
    </w:p>
    <w:p w14:paraId="5E8565FE" w14:textId="59EC2DFA" w:rsidR="009340A9" w:rsidRDefault="009340A9" w:rsidP="009340A9">
      <w:pPr>
        <w:pStyle w:val="ddd"/>
        <w:ind w:firstLine="560"/>
        <w:rPr>
          <w:rStyle w:val="dddChar"/>
        </w:rPr>
      </w:pPr>
      <w:r w:rsidRPr="00A86475">
        <w:rPr>
          <w:rFonts w:hint="eastAsia"/>
        </w:rPr>
        <w:t>每个</w:t>
      </w:r>
      <w:r>
        <w:rPr>
          <w:rStyle w:val="cccChar"/>
          <w:rFonts w:hint="eastAsia"/>
          <w:color w:val="auto"/>
        </w:rPr>
        <w:t>1R1T</w:t>
      </w:r>
      <w:r w:rsidRPr="00A86475">
        <w:rPr>
          <w:rStyle w:val="cccChar"/>
          <w:rFonts w:hint="eastAsia"/>
          <w:color w:val="auto"/>
        </w:rPr>
        <w:t>存储单元包含了相串联的</w:t>
      </w:r>
      <w:r w:rsidRPr="00A86475">
        <w:rPr>
          <w:rFonts w:hint="eastAsia"/>
        </w:rPr>
        <w:t>RRAM</w:t>
      </w:r>
      <w:r w:rsidRPr="00A86475">
        <w:rPr>
          <w:rFonts w:hint="eastAsia"/>
        </w:rPr>
        <w:t>电阻和</w:t>
      </w:r>
      <w:r w:rsidRPr="00A86475">
        <w:rPr>
          <w:rFonts w:hint="eastAsia"/>
        </w:rPr>
        <w:t>MOS</w:t>
      </w:r>
      <w:r w:rsidRPr="00A86475">
        <w:rPr>
          <w:rFonts w:hint="eastAsia"/>
        </w:rPr>
        <w:t>管，</w:t>
      </w:r>
      <w:r w:rsidRPr="00A86475">
        <w:rPr>
          <w:rFonts w:hint="eastAsia"/>
        </w:rPr>
        <w:t>MOS</w:t>
      </w:r>
      <w:r w:rsidRPr="00A86475">
        <w:rPr>
          <w:rFonts w:hint="eastAsia"/>
        </w:rPr>
        <w:t>管的源极经</w:t>
      </w:r>
      <w:r w:rsidRPr="00A86475">
        <w:rPr>
          <w:rFonts w:hint="eastAsia"/>
        </w:rPr>
        <w:t>RRAM</w:t>
      </w:r>
      <w:r w:rsidRPr="00A86475">
        <w:rPr>
          <w:rFonts w:hint="eastAsia"/>
        </w:rPr>
        <w:t>电阻接地，</w:t>
      </w:r>
      <w:r w:rsidRPr="005179D6">
        <w:rPr>
          <w:rStyle w:val="cccChar"/>
          <w:rFonts w:hint="eastAsia"/>
          <w:color w:val="auto"/>
        </w:rPr>
        <w:t>同一列的</w:t>
      </w:r>
      <w:r>
        <w:rPr>
          <w:rStyle w:val="cccChar"/>
          <w:color w:val="auto"/>
        </w:rPr>
        <w:t>1R1T</w:t>
      </w:r>
      <w:r w:rsidRPr="005179D6">
        <w:rPr>
          <w:rStyle w:val="cccChar"/>
          <w:rFonts w:hint="eastAsia"/>
          <w:color w:val="auto"/>
        </w:rPr>
        <w:t>存储单元</w:t>
      </w:r>
      <w:r>
        <w:rPr>
          <w:rStyle w:val="cccChar"/>
          <w:rFonts w:hint="eastAsia"/>
          <w:color w:val="auto"/>
        </w:rPr>
        <w:t>中的所有</w:t>
      </w:r>
      <w:r w:rsidRPr="00A86475">
        <w:rPr>
          <w:rFonts w:hint="eastAsia"/>
        </w:rPr>
        <w:t>MOS</w:t>
      </w:r>
      <w:r w:rsidRPr="00A86475">
        <w:rPr>
          <w:rFonts w:hint="eastAsia"/>
        </w:rPr>
        <w:t>管的漏极和</w:t>
      </w:r>
      <w:r w:rsidRPr="00A86475">
        <w:rPr>
          <w:rStyle w:val="bbbChar"/>
          <w:rFonts w:hint="eastAsia"/>
          <w:color w:val="auto"/>
        </w:rPr>
        <w:t>位线</w:t>
      </w:r>
      <w:r w:rsidRPr="00A86475">
        <w:rPr>
          <w:rFonts w:hint="eastAsia"/>
        </w:rPr>
        <w:t>电容电压隔离晶体管</w:t>
      </w:r>
      <w:r w:rsidRPr="00A86475">
        <w:rPr>
          <w:rFonts w:hint="eastAsia"/>
        </w:rPr>
        <w:t>T</w:t>
      </w:r>
      <w:r w:rsidRPr="00A86475">
        <w:rPr>
          <w:vertAlign w:val="subscript"/>
        </w:rPr>
        <w:t>0</w:t>
      </w:r>
      <w:r w:rsidRPr="00A86475">
        <w:rPr>
          <w:rStyle w:val="dddChar"/>
          <w:rFonts w:hint="eastAsia"/>
        </w:rPr>
        <w:t>的源极连接</w:t>
      </w:r>
      <w:r>
        <w:rPr>
          <w:rStyle w:val="dddChar"/>
          <w:rFonts w:hint="eastAsia"/>
        </w:rPr>
        <w:t>，</w:t>
      </w:r>
      <w:r w:rsidRPr="005179D6">
        <w:rPr>
          <w:rStyle w:val="cccChar"/>
          <w:rFonts w:hint="eastAsia"/>
          <w:color w:val="auto"/>
        </w:rPr>
        <w:t>同一</w:t>
      </w:r>
      <w:r>
        <w:rPr>
          <w:rStyle w:val="cccChar"/>
          <w:rFonts w:hint="eastAsia"/>
          <w:color w:val="auto"/>
        </w:rPr>
        <w:t>行</w:t>
      </w:r>
      <w:r w:rsidRPr="005179D6">
        <w:rPr>
          <w:rStyle w:val="cccChar"/>
          <w:rFonts w:hint="eastAsia"/>
          <w:color w:val="auto"/>
        </w:rPr>
        <w:t>的</w:t>
      </w:r>
      <w:del w:id="35" w:author="章烨炜" w:date="2021-01-15T18:13:00Z">
        <w:r w:rsidRPr="005179D6" w:rsidDel="002B227E">
          <w:rPr>
            <w:rStyle w:val="cccChar"/>
            <w:rFonts w:hint="eastAsia"/>
            <w:color w:val="auto"/>
          </w:rPr>
          <w:delText>1T1R</w:delText>
        </w:r>
      </w:del>
      <w:ins w:id="36" w:author="章烨炜" w:date="2021-01-15T18:13:00Z">
        <w:r w:rsidR="002B227E">
          <w:rPr>
            <w:rStyle w:val="cccChar"/>
            <w:color w:val="auto"/>
          </w:rPr>
          <w:t>1R1T</w:t>
        </w:r>
      </w:ins>
      <w:r w:rsidRPr="005179D6">
        <w:rPr>
          <w:rStyle w:val="cccChar"/>
          <w:rFonts w:hint="eastAsia"/>
          <w:color w:val="auto"/>
        </w:rPr>
        <w:t>存储单元</w:t>
      </w:r>
      <w:r>
        <w:rPr>
          <w:rStyle w:val="cccChar"/>
          <w:rFonts w:hint="eastAsia"/>
          <w:color w:val="auto"/>
        </w:rPr>
        <w:t>中的所有</w:t>
      </w:r>
      <w:r w:rsidRPr="00A86475">
        <w:rPr>
          <w:rFonts w:hint="eastAsia"/>
        </w:rPr>
        <w:t>MOS</w:t>
      </w:r>
      <w:r w:rsidRPr="00A86475">
        <w:rPr>
          <w:rFonts w:hint="eastAsia"/>
        </w:rPr>
        <w:t>管</w:t>
      </w:r>
      <w:r>
        <w:rPr>
          <w:rFonts w:hint="eastAsia"/>
        </w:rPr>
        <w:t>的栅极均连接到各自的字线上，字线和</w:t>
      </w:r>
      <w:r w:rsidRPr="00C65E21">
        <w:rPr>
          <w:rFonts w:hint="eastAsia"/>
        </w:rPr>
        <w:t>输入序列控制开关</w:t>
      </w:r>
      <w:r>
        <w:rPr>
          <w:rFonts w:hint="eastAsia"/>
        </w:rPr>
        <w:t>连接</w:t>
      </w:r>
      <w:r w:rsidRPr="00A86475">
        <w:rPr>
          <w:rStyle w:val="dddChar"/>
          <w:rFonts w:hint="eastAsia"/>
        </w:rPr>
        <w:t>；</w:t>
      </w:r>
    </w:p>
    <w:p w14:paraId="3EA6A8AD" w14:textId="1405E3EF" w:rsidR="009340A9" w:rsidRPr="006A06B5" w:rsidRDefault="009340A9" w:rsidP="009340A9">
      <w:pPr>
        <w:pStyle w:val="ddd"/>
        <w:ind w:firstLine="560"/>
      </w:pPr>
      <w:r>
        <w:rPr>
          <w:rFonts w:hint="eastAsia"/>
        </w:rPr>
        <w:t>所述的</w:t>
      </w:r>
      <w:r w:rsidRPr="00C65E21">
        <w:rPr>
          <w:rFonts w:hint="eastAsia"/>
        </w:rPr>
        <w:t>输入序列控制开关</w:t>
      </w:r>
      <w:r>
        <w:rPr>
          <w:rFonts w:hint="eastAsia"/>
        </w:rPr>
        <w:t>主要由多个双向选择</w:t>
      </w:r>
      <w:r w:rsidRPr="00C65E21">
        <w:rPr>
          <w:rFonts w:hint="eastAsia"/>
        </w:rPr>
        <w:t>开关</w:t>
      </w:r>
      <w:r>
        <w:rPr>
          <w:rFonts w:hint="eastAsia"/>
        </w:rPr>
        <w:t>组成，</w:t>
      </w:r>
      <w:r w:rsidRPr="006A06B5">
        <w:rPr>
          <w:rStyle w:val="cccChar"/>
          <w:rFonts w:hint="eastAsia"/>
          <w:color w:val="auto"/>
        </w:rPr>
        <w:t>同一行的</w:t>
      </w:r>
      <w:del w:id="37" w:author="章烨炜" w:date="2021-01-15T18:13:00Z">
        <w:r w:rsidRPr="006A06B5" w:rsidDel="002B227E">
          <w:rPr>
            <w:rStyle w:val="cccChar"/>
            <w:rFonts w:hint="eastAsia"/>
            <w:color w:val="auto"/>
          </w:rPr>
          <w:delText>1T1R</w:delText>
        </w:r>
      </w:del>
      <w:ins w:id="38" w:author="章烨炜" w:date="2021-01-15T18:13:00Z">
        <w:r w:rsidR="002B227E">
          <w:rPr>
            <w:rStyle w:val="cccChar"/>
            <w:color w:val="auto"/>
          </w:rPr>
          <w:t>1R1T</w:t>
        </w:r>
      </w:ins>
      <w:r w:rsidRPr="006A06B5">
        <w:rPr>
          <w:rStyle w:val="cccChar"/>
          <w:rFonts w:hint="eastAsia"/>
          <w:color w:val="auto"/>
        </w:rPr>
        <w:t>存储单元中的所有</w:t>
      </w:r>
      <w:r w:rsidRPr="006A06B5">
        <w:rPr>
          <w:rFonts w:hint="eastAsia"/>
        </w:rPr>
        <w:t>MOS</w:t>
      </w:r>
      <w:r w:rsidRPr="006A06B5">
        <w:rPr>
          <w:rFonts w:hint="eastAsia"/>
        </w:rPr>
        <w:t>管的栅极连接到双向选择开关的固定端，</w:t>
      </w:r>
      <w:r w:rsidRPr="006A06B5">
        <w:rPr>
          <w:rStyle w:val="bbbChar"/>
          <w:rFonts w:hint="eastAsia"/>
          <w:color w:val="auto"/>
        </w:rPr>
        <w:t>双向选择开关的两个切换端分别连接到地线和数据输入线。</w:t>
      </w:r>
    </w:p>
    <w:p w14:paraId="1AA1C1CD" w14:textId="318EDD07" w:rsidR="009340A9" w:rsidRDefault="009340A9" w:rsidP="009340A9">
      <w:pPr>
        <w:pStyle w:val="ddd"/>
        <w:ind w:firstLine="560"/>
      </w:pPr>
      <w:r>
        <w:rPr>
          <w:rFonts w:hint="eastAsia"/>
        </w:rPr>
        <w:t>所述的积分电容组包含了多个积分电容模块和一个补偿电容模块；积分电容模块的数量和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Pr>
          <w:rStyle w:val="cccChar"/>
          <w:rFonts w:hint="eastAsia"/>
          <w:color w:val="auto"/>
        </w:rPr>
        <w:t>中的列数相同；</w:t>
      </w:r>
      <w:r>
        <w:rPr>
          <w:rFonts w:hint="eastAsia"/>
        </w:rPr>
        <w:t>积分电容模块包含了两个积分电容和三个积分控制开关，</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w:t>
      </w:r>
      <w:r>
        <w:rPr>
          <w:rStyle w:val="dddChar"/>
          <w:rFonts w:hint="eastAsia"/>
        </w:rPr>
        <w:t>和</w:t>
      </w:r>
      <w:r>
        <w:rPr>
          <w:rFonts w:hint="eastAsia"/>
        </w:rPr>
        <w:t>模数转换电路</w:t>
      </w:r>
      <w:r>
        <w:rPr>
          <w:rFonts w:hint="eastAsia"/>
        </w:rPr>
        <w:t>ADC</w:t>
      </w:r>
      <w:r>
        <w:rPr>
          <w:rFonts w:hint="eastAsia"/>
        </w:rPr>
        <w:t>的输入端之间串联上第二积分控制开关</w:t>
      </w:r>
      <w:r>
        <w:rPr>
          <w:rFonts w:hint="eastAsia"/>
        </w:rPr>
        <w:t>S</w:t>
      </w:r>
      <w:r w:rsidRPr="009C44DB">
        <w:rPr>
          <w:vertAlign w:val="subscript"/>
        </w:rPr>
        <w:t>2</w:t>
      </w:r>
      <w:r>
        <w:rPr>
          <w:rFonts w:hint="eastAsia"/>
        </w:rPr>
        <w:t>和第一积分控制开关</w:t>
      </w:r>
      <w:r>
        <w:rPr>
          <w:rFonts w:hint="eastAsia"/>
        </w:rPr>
        <w:t>S</w:t>
      </w:r>
      <w:r w:rsidRPr="009C44DB">
        <w:rPr>
          <w:rFonts w:hint="eastAsia"/>
          <w:vertAlign w:val="subscript"/>
        </w:rPr>
        <w:t>1</w:t>
      </w:r>
      <w:r>
        <w:rPr>
          <w:rFonts w:hint="eastAsia"/>
        </w:rPr>
        <w:t>，两个积分电容串联后并联到第二积分控制开关</w:t>
      </w:r>
      <w:r>
        <w:rPr>
          <w:rFonts w:hint="eastAsia"/>
        </w:rPr>
        <w:t>S</w:t>
      </w:r>
      <w:r w:rsidRPr="009C44DB">
        <w:rPr>
          <w:vertAlign w:val="subscript"/>
        </w:rPr>
        <w:t>2</w:t>
      </w:r>
      <w:r>
        <w:rPr>
          <w:rFonts w:hint="eastAsia"/>
        </w:rPr>
        <w:t>两端，第一积分控制开关</w:t>
      </w:r>
      <w:r>
        <w:rPr>
          <w:rFonts w:hint="eastAsia"/>
        </w:rPr>
        <w:t>S</w:t>
      </w:r>
      <w:r>
        <w:rPr>
          <w:rFonts w:hint="eastAsia"/>
          <w:vertAlign w:val="subscript"/>
        </w:rPr>
        <w:t>1</w:t>
      </w:r>
      <w:r>
        <w:rPr>
          <w:rFonts w:hint="eastAsia"/>
        </w:rPr>
        <w:t>并联在其中一个积分电容的两端；补偿电容模块包含了一个补偿电容和两个补偿控制开关，模数转换电路</w:t>
      </w:r>
      <w:r>
        <w:rPr>
          <w:rFonts w:hint="eastAsia"/>
        </w:rPr>
        <w:t>ADC</w:t>
      </w:r>
      <w:r>
        <w:rPr>
          <w:rFonts w:hint="eastAsia"/>
        </w:rPr>
        <w:t>的输入端和第一补偿控制开关</w:t>
      </w:r>
      <w:ins w:id="39" w:author="章烨炜" w:date="2021-01-15T18:56:00Z">
        <w:r w:rsidR="00CF2AEB">
          <w:rPr>
            <w:rFonts w:hint="eastAsia"/>
          </w:rPr>
          <w:t>S</w:t>
        </w:r>
        <w:r w:rsidR="00CF2AEB" w:rsidRPr="00CF2AEB">
          <w:rPr>
            <w:rFonts w:hint="eastAsia"/>
            <w:vertAlign w:val="subscript"/>
            <w:rPrChange w:id="40" w:author="章烨炜" w:date="2021-01-15T18:56:00Z">
              <w:rPr>
                <w:rFonts w:hint="eastAsia"/>
              </w:rPr>
            </w:rPrChange>
          </w:rPr>
          <w:t>1</w:t>
        </w:r>
        <w:r w:rsidR="00CF2AEB" w:rsidRPr="00CF2AEB">
          <w:rPr>
            <w:rFonts w:hint="eastAsia"/>
            <w:vertAlign w:val="superscript"/>
            <w:rPrChange w:id="41" w:author="章烨炜" w:date="2021-01-15T18:56:00Z">
              <w:rPr>
                <w:rFonts w:hint="eastAsia"/>
              </w:rPr>
            </w:rPrChange>
          </w:rPr>
          <w:t>-</w:t>
        </w:r>
      </w:ins>
      <w:r>
        <w:rPr>
          <w:rFonts w:hint="eastAsia"/>
        </w:rPr>
        <w:t>、第二补偿控制开关</w:t>
      </w:r>
      <w:ins w:id="42" w:author="章烨炜" w:date="2021-01-15T18:56:00Z">
        <w:r w:rsidR="00CF2AEB">
          <w:rPr>
            <w:rFonts w:hint="eastAsia"/>
          </w:rPr>
          <w:t>S</w:t>
        </w:r>
        <w:r w:rsidR="00CF2AEB" w:rsidRPr="00CF2AEB">
          <w:rPr>
            <w:vertAlign w:val="subscript"/>
            <w:rPrChange w:id="43" w:author="章烨炜" w:date="2021-01-15T18:56:00Z">
              <w:rPr/>
            </w:rPrChange>
          </w:rPr>
          <w:t>2</w:t>
        </w:r>
        <w:r w:rsidR="00CF2AEB" w:rsidRPr="00CF2AEB">
          <w:rPr>
            <w:vertAlign w:val="superscript"/>
            <w:rPrChange w:id="44" w:author="章烨炜" w:date="2021-01-15T18:56:00Z">
              <w:rPr/>
            </w:rPrChange>
          </w:rPr>
          <w:t>-</w:t>
        </w:r>
      </w:ins>
      <w:r>
        <w:rPr>
          <w:rFonts w:hint="eastAsia"/>
        </w:rPr>
        <w:t>串联，第二补偿控制开关的两端并联有补偿电容。</w:t>
      </w:r>
    </w:p>
    <w:p w14:paraId="4A949DDA" w14:textId="677B4838" w:rsidR="009340A9" w:rsidRPr="00861F75" w:rsidRDefault="009340A9" w:rsidP="009340A9">
      <w:pPr>
        <w:pStyle w:val="ddd"/>
        <w:ind w:firstLine="560"/>
      </w:pPr>
      <w:r w:rsidRPr="00861F75">
        <w:rPr>
          <w:rFonts w:hint="eastAsia"/>
        </w:rPr>
        <w:t>每个积分电容模块中的两个积分电容的电容值相加为固定的</w:t>
      </w:r>
      <w:r w:rsidRPr="00861F75">
        <w:rPr>
          <w:rFonts w:hint="eastAsia"/>
          <w:szCs w:val="22"/>
        </w:rPr>
        <w:t>积分总电容值</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w:t>
      </w:r>
      <w:r w:rsidRPr="00861F75">
        <w:rPr>
          <w:rFonts w:hint="eastAsia"/>
        </w:rPr>
        <w:t>各个积分电容模块的两个积分电容中</w:t>
      </w:r>
      <w:r w:rsidRPr="00861F75">
        <w:rPr>
          <w:rFonts w:hint="eastAsia"/>
          <w:szCs w:val="22"/>
        </w:rPr>
        <w:t>未和</w:t>
      </w:r>
      <w:r w:rsidRPr="00861F75">
        <w:rPr>
          <w:rFonts w:hint="eastAsia"/>
        </w:rPr>
        <w:t>第</w:t>
      </w:r>
      <w:del w:id="45" w:author="章烨炜" w:date="2021-01-15T19:06:00Z">
        <w:r w:rsidDel="00924E7C">
          <w:rPr>
            <w:rFonts w:hint="eastAsia"/>
          </w:rPr>
          <w:delText>一</w:delText>
        </w:r>
      </w:del>
      <w:ins w:id="46" w:author="章烨炜" w:date="2021-01-15T19:06:00Z">
        <w:r w:rsidR="00924E7C">
          <w:rPr>
            <w:rFonts w:hint="eastAsia"/>
          </w:rPr>
          <w:t>三</w:t>
        </w:r>
      </w:ins>
      <w:r w:rsidRPr="00861F75">
        <w:rPr>
          <w:rFonts w:hint="eastAsia"/>
        </w:rPr>
        <w:t>积分控制开关</w:t>
      </w:r>
      <w:r>
        <w:rPr>
          <w:rFonts w:hint="eastAsia"/>
        </w:rPr>
        <w:t>S</w:t>
      </w:r>
      <w:del w:id="47" w:author="章烨炜" w:date="2021-01-15T19:06:00Z">
        <w:r w:rsidRPr="009C44DB" w:rsidDel="00924E7C">
          <w:rPr>
            <w:rFonts w:hint="eastAsia"/>
            <w:vertAlign w:val="subscript"/>
          </w:rPr>
          <w:delText>1</w:delText>
        </w:r>
      </w:del>
      <w:ins w:id="48" w:author="章烨炜" w:date="2021-01-15T19:06:00Z">
        <w:r w:rsidR="00924E7C">
          <w:rPr>
            <w:rFonts w:hint="eastAsia"/>
            <w:vertAlign w:val="subscript"/>
          </w:rPr>
          <w:t>3</w:t>
        </w:r>
      </w:ins>
      <w:r w:rsidRPr="00861F75">
        <w:rPr>
          <w:rFonts w:hint="eastAsia"/>
        </w:rPr>
        <w:t>并联的积分电容的电容值按照以下公式设置：</w:t>
      </w:r>
    </w:p>
    <w:p w14:paraId="42789FDE" w14:textId="77777777" w:rsidR="009340A9" w:rsidRPr="00861F75" w:rsidRDefault="00AB25E2" w:rsidP="009340A9">
      <w:pPr>
        <w:shd w:val="clear" w:color="auto" w:fill="FFFFFF"/>
        <w:spacing w:line="520" w:lineRule="atLeast"/>
        <w:ind w:leftChars="200" w:left="480" w:firstLine="440"/>
        <w:jc w:val="center"/>
        <w:rPr>
          <w:rFonts w:ascii="宋体" w:hAnsi="宋体" w:cs="宋体"/>
          <w:szCs w:val="22"/>
          <w:lang w:eastAsia="zh-CN"/>
        </w:rPr>
      </w:pPr>
      <m:oMathPara>
        <m:oMath>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f</m:t>
              </m:r>
            </m:sub>
          </m:sSub>
          <m:r>
            <w:rPr>
              <w:rFonts w:ascii="Cambria Math" w:eastAsia="等线" w:hAnsi="Cambria Math"/>
              <w:szCs w:val="22"/>
              <w:lang w:eastAsia="zh-CN"/>
            </w:rPr>
            <m:t>=2</m:t>
          </m:r>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n-1</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2</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n-2</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3</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n-3</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n</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0</m:t>
              </m:r>
            </m:sub>
          </m:sSub>
        </m:oMath>
      </m:oMathPara>
    </w:p>
    <w:p w14:paraId="2899E22A" w14:textId="68C3588F" w:rsidR="009340A9" w:rsidRPr="00861F75" w:rsidRDefault="009340A9" w:rsidP="009340A9">
      <w:pPr>
        <w:pStyle w:val="ddd"/>
        <w:ind w:firstLine="560"/>
      </w:pPr>
      <w:r w:rsidRPr="00861F75">
        <w:rPr>
          <w:rFonts w:hint="eastAsia"/>
        </w:rPr>
        <w:t>其中，</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表示积分总电容值，</w:t>
      </w:r>
      <w:r w:rsidRPr="00861F75">
        <w:rPr>
          <w:rFonts w:hint="eastAsia"/>
          <w:szCs w:val="22"/>
        </w:rPr>
        <w:t>n</w:t>
      </w:r>
      <w:r w:rsidRPr="00861F75">
        <w:rPr>
          <w:rFonts w:hint="eastAsia"/>
          <w:szCs w:val="22"/>
        </w:rPr>
        <w:t>表示</w:t>
      </w:r>
      <w:r w:rsidRPr="00861F75">
        <w:rPr>
          <w:rFonts w:hint="eastAsia"/>
        </w:rPr>
        <w:t>积分电容模块的总数，</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oMath>
      <w:r w:rsidRPr="00861F75">
        <w:rPr>
          <w:rFonts w:hint="eastAsia"/>
          <w:szCs w:val="22"/>
        </w:rPr>
        <w:t>表示第</w:t>
      </w:r>
      <w:r w:rsidRPr="00861F75">
        <w:rPr>
          <w:rFonts w:hint="eastAsia"/>
          <w:szCs w:val="22"/>
        </w:rPr>
        <w:t>n</w:t>
      </w:r>
      <w:r w:rsidRPr="00861F75">
        <w:rPr>
          <w:rFonts w:hint="eastAsia"/>
          <w:szCs w:val="22"/>
        </w:rPr>
        <w:t>个</w:t>
      </w:r>
      <w:r w:rsidRPr="00861F75">
        <w:rPr>
          <w:rFonts w:hint="eastAsia"/>
        </w:rPr>
        <w:lastRenderedPageBreak/>
        <w:t>积分电容模块中</w:t>
      </w:r>
      <w:r w:rsidRPr="00861F75">
        <w:rPr>
          <w:rFonts w:hint="eastAsia"/>
          <w:szCs w:val="22"/>
        </w:rPr>
        <w:t>未和</w:t>
      </w:r>
      <w:r w:rsidRPr="00861F75">
        <w:rPr>
          <w:rFonts w:hint="eastAsia"/>
        </w:rPr>
        <w:t>第</w:t>
      </w:r>
      <w:ins w:id="49" w:author="章烨炜" w:date="2021-01-15T18:57:00Z">
        <w:r w:rsidR="00CF2AEB">
          <w:rPr>
            <w:rFonts w:hint="eastAsia"/>
          </w:rPr>
          <w:t>三</w:t>
        </w:r>
      </w:ins>
      <w:del w:id="50" w:author="章烨炜" w:date="2021-01-15T18:56:00Z">
        <w:r w:rsidDel="00CF2AEB">
          <w:rPr>
            <w:rFonts w:hint="eastAsia"/>
          </w:rPr>
          <w:delText>一</w:delText>
        </w:r>
      </w:del>
      <w:r w:rsidRPr="00861F75">
        <w:rPr>
          <w:rFonts w:hint="eastAsia"/>
        </w:rPr>
        <w:t>积分控制开关</w:t>
      </w:r>
      <w:r w:rsidRPr="00861F75">
        <w:rPr>
          <w:rFonts w:hint="eastAsia"/>
        </w:rPr>
        <w:t>S</w:t>
      </w:r>
      <w:del w:id="51" w:author="章烨炜" w:date="2021-01-15T18:57:00Z">
        <w:r w:rsidDel="00CF2AEB">
          <w:rPr>
            <w:rFonts w:hint="eastAsia"/>
            <w:vertAlign w:val="subscript"/>
          </w:rPr>
          <w:delText>1</w:delText>
        </w:r>
      </w:del>
      <w:ins w:id="52" w:author="章烨炜" w:date="2021-01-15T18:57:00Z">
        <w:r w:rsidR="00CF2AEB">
          <w:rPr>
            <w:rFonts w:hint="eastAsia"/>
            <w:vertAlign w:val="subscript"/>
          </w:rPr>
          <w:t>3</w:t>
        </w:r>
      </w:ins>
      <w:r w:rsidRPr="00861F75">
        <w:rPr>
          <w:rFonts w:hint="eastAsia"/>
        </w:rPr>
        <w:t>并联的一个积分电容的电容值；</w:t>
      </w:r>
    </w:p>
    <w:p w14:paraId="328628EB" w14:textId="526D151A" w:rsidR="009340A9" w:rsidRPr="00861F75" w:rsidRDefault="009340A9" w:rsidP="009340A9">
      <w:pPr>
        <w:pStyle w:val="ddd"/>
        <w:ind w:firstLine="560"/>
      </w:pPr>
      <w:r w:rsidRPr="00861F75">
        <w:rPr>
          <w:rFonts w:hint="eastAsia"/>
        </w:rPr>
        <w:t>补偿电容模块中的补偿电容的电容值是与在补偿电容模块最邻近相连的积分电容模块中</w:t>
      </w:r>
      <w:r w:rsidRPr="00861F75">
        <w:rPr>
          <w:rFonts w:hint="eastAsia"/>
          <w:szCs w:val="22"/>
        </w:rPr>
        <w:t>未和</w:t>
      </w:r>
      <w:r w:rsidRPr="00861F75">
        <w:rPr>
          <w:rFonts w:hint="eastAsia"/>
        </w:rPr>
        <w:t>第</w:t>
      </w:r>
      <w:del w:id="53" w:author="章烨炜" w:date="2021-01-15T18:57:00Z">
        <w:r w:rsidDel="00CF2AEB">
          <w:rPr>
            <w:rFonts w:hint="eastAsia"/>
          </w:rPr>
          <w:delText>一</w:delText>
        </w:r>
      </w:del>
      <w:ins w:id="54" w:author="章烨炜" w:date="2021-01-15T18:57:00Z">
        <w:r w:rsidR="00CF2AEB">
          <w:rPr>
            <w:rFonts w:hint="eastAsia"/>
          </w:rPr>
          <w:t>三</w:t>
        </w:r>
      </w:ins>
      <w:r w:rsidRPr="00861F75">
        <w:rPr>
          <w:rFonts w:hint="eastAsia"/>
        </w:rPr>
        <w:t>积分控制开关</w:t>
      </w:r>
      <w:r w:rsidRPr="00861F75">
        <w:rPr>
          <w:rFonts w:hint="eastAsia"/>
        </w:rPr>
        <w:t>S</w:t>
      </w:r>
      <w:del w:id="55" w:author="章烨炜" w:date="2021-01-15T18:57:00Z">
        <w:r w:rsidDel="00CF2AEB">
          <w:rPr>
            <w:rFonts w:hint="eastAsia"/>
            <w:vertAlign w:val="subscript"/>
          </w:rPr>
          <w:delText>1</w:delText>
        </w:r>
      </w:del>
      <w:ins w:id="56" w:author="章烨炜" w:date="2021-01-15T18:57:00Z">
        <w:r w:rsidR="00CF2AEB">
          <w:rPr>
            <w:rFonts w:hint="eastAsia"/>
            <w:vertAlign w:val="subscript"/>
          </w:rPr>
          <w:t>3</w:t>
        </w:r>
      </w:ins>
      <w:r w:rsidRPr="00861F75">
        <w:rPr>
          <w:rFonts w:hint="eastAsia"/>
        </w:rPr>
        <w:t>并联的积分电容的电容值相同；</w:t>
      </w:r>
    </w:p>
    <w:p w14:paraId="5FDC9A08" w14:textId="7DDAFE58" w:rsidR="009340A9" w:rsidRDefault="009340A9" w:rsidP="009340A9">
      <w:pPr>
        <w:pStyle w:val="ddd"/>
        <w:ind w:firstLine="560"/>
      </w:pPr>
      <w:r>
        <w:rPr>
          <w:rFonts w:hint="eastAsia"/>
        </w:rPr>
        <w:t>所述的偏置电路主要由相串联的偏置</w:t>
      </w:r>
      <w:r>
        <w:rPr>
          <w:rFonts w:hint="eastAsia"/>
        </w:rPr>
        <w:t>MOS</w:t>
      </w:r>
      <w:r>
        <w:rPr>
          <w:rFonts w:hint="eastAsia"/>
        </w:rPr>
        <w:t>管和电流</w:t>
      </w:r>
      <w:del w:id="57" w:author="章烨炜" w:date="2021-01-15T18:42:00Z">
        <w:r w:rsidDel="004F4E04">
          <w:rPr>
            <w:rFonts w:hint="eastAsia"/>
          </w:rPr>
          <w:delText>表</w:delText>
        </w:r>
      </w:del>
      <w:ins w:id="58" w:author="章烨炜" w:date="2021-01-15T18:42:00Z">
        <w:r w:rsidR="004F4E04">
          <w:rPr>
            <w:rFonts w:hint="eastAsia"/>
          </w:rPr>
          <w:t>源</w:t>
        </w:r>
      </w:ins>
      <w:r>
        <w:rPr>
          <w:rFonts w:hint="eastAsia"/>
        </w:rPr>
        <w:t>构成，偏置</w:t>
      </w:r>
      <w:r>
        <w:rPr>
          <w:rFonts w:hint="eastAsia"/>
        </w:rPr>
        <w:t>MOS</w:t>
      </w:r>
      <w:r>
        <w:rPr>
          <w:rFonts w:hint="eastAsia"/>
        </w:rPr>
        <w:t>管的栅极和漏极自相连；每个所述</w:t>
      </w:r>
      <w:r>
        <w:rPr>
          <w:rStyle w:val="cccChar"/>
          <w:rFonts w:hint="eastAsia"/>
          <w:color w:val="auto"/>
        </w:rPr>
        <w:t>被</w:t>
      </w:r>
      <w:r w:rsidRPr="00C65E21">
        <w:rPr>
          <w:rFonts w:hint="eastAsia"/>
        </w:rPr>
        <w:t>动稳压电路</w:t>
      </w:r>
      <w:r>
        <w:rPr>
          <w:rFonts w:hint="eastAsia"/>
        </w:rPr>
        <w:t>主要有两个</w:t>
      </w:r>
      <w:r w:rsidRPr="00C65E21">
        <w:rPr>
          <w:rFonts w:hint="eastAsia"/>
        </w:rPr>
        <w:t>稳压</w:t>
      </w:r>
      <w:r>
        <w:rPr>
          <w:rFonts w:hint="eastAsia"/>
        </w:rPr>
        <w:t>MOS</w:t>
      </w:r>
      <w:r>
        <w:rPr>
          <w:rFonts w:hint="eastAsia"/>
        </w:rPr>
        <w:t>管反向串联构成，两个</w:t>
      </w:r>
      <w:r w:rsidRPr="00C65E21">
        <w:rPr>
          <w:rFonts w:hint="eastAsia"/>
        </w:rPr>
        <w:t>稳压</w:t>
      </w:r>
      <w:r>
        <w:rPr>
          <w:rFonts w:hint="eastAsia"/>
        </w:rPr>
        <w:t>MOS</w:t>
      </w:r>
      <w:r>
        <w:rPr>
          <w:rFonts w:hint="eastAsia"/>
        </w:rPr>
        <w:t>管的漏极相连接后连接到</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Fonts w:hint="eastAsia"/>
        </w:rPr>
        <w:t>的栅极，两个</w:t>
      </w:r>
      <w:r w:rsidRPr="00C65E21">
        <w:rPr>
          <w:rFonts w:hint="eastAsia"/>
        </w:rPr>
        <w:t>稳压</w:t>
      </w:r>
      <w:r>
        <w:rPr>
          <w:rFonts w:hint="eastAsia"/>
        </w:rPr>
        <w:t>MOS</w:t>
      </w:r>
      <w:r>
        <w:rPr>
          <w:rFonts w:hint="eastAsia"/>
        </w:rPr>
        <w:t>管的栅极分别连接到</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Fonts w:hint="eastAsia"/>
        </w:rPr>
        <w:t>的源极和偏置电路中偏置</w:t>
      </w:r>
      <w:r>
        <w:rPr>
          <w:rFonts w:hint="eastAsia"/>
        </w:rPr>
        <w:t>MOS</w:t>
      </w:r>
      <w:r>
        <w:rPr>
          <w:rFonts w:hint="eastAsia"/>
        </w:rPr>
        <w:t>管的栅极，两个</w:t>
      </w:r>
      <w:r w:rsidRPr="00C65E21">
        <w:rPr>
          <w:rFonts w:hint="eastAsia"/>
        </w:rPr>
        <w:t>稳压</w:t>
      </w:r>
      <w:r>
        <w:rPr>
          <w:rFonts w:hint="eastAsia"/>
        </w:rPr>
        <w:t>MOS</w:t>
      </w:r>
      <w:r>
        <w:rPr>
          <w:rFonts w:hint="eastAsia"/>
        </w:rPr>
        <w:t>管的源极分别连接到偏置</w:t>
      </w:r>
      <w:r>
        <w:rPr>
          <w:rFonts w:hint="eastAsia"/>
        </w:rPr>
        <w:t>MOS</w:t>
      </w:r>
      <w:r>
        <w:rPr>
          <w:rFonts w:hint="eastAsia"/>
        </w:rPr>
        <w:t>管和电流</w:t>
      </w:r>
      <w:del w:id="59" w:author="章烨炜" w:date="2021-01-15T18:42:00Z">
        <w:r w:rsidDel="004F4E04">
          <w:rPr>
            <w:rFonts w:hint="eastAsia"/>
          </w:rPr>
          <w:delText>表</w:delText>
        </w:r>
      </w:del>
      <w:ins w:id="60" w:author="章烨炜" w:date="2021-01-15T18:42:00Z">
        <w:r w:rsidR="004F4E04">
          <w:rPr>
            <w:rFonts w:hint="eastAsia"/>
          </w:rPr>
          <w:t>源</w:t>
        </w:r>
      </w:ins>
      <w:r>
        <w:rPr>
          <w:rFonts w:hint="eastAsia"/>
        </w:rPr>
        <w:t>串联后的两端。</w:t>
      </w:r>
    </w:p>
    <w:p w14:paraId="2D0E1CDE" w14:textId="2FCC2BAF" w:rsidR="009340A9" w:rsidRPr="00220C1C" w:rsidRDefault="009340A9" w:rsidP="009340A9">
      <w:pPr>
        <w:pStyle w:val="ddd"/>
        <w:ind w:firstLine="560"/>
      </w:pPr>
      <w:r w:rsidRPr="00220C1C">
        <w:rPr>
          <w:rFonts w:hint="eastAsia"/>
        </w:rPr>
        <w:t>所述的模数转换电路</w:t>
      </w:r>
      <w:r w:rsidRPr="00220C1C">
        <w:rPr>
          <w:rFonts w:hint="eastAsia"/>
        </w:rPr>
        <w:t>ADC</w:t>
      </w:r>
      <w:r w:rsidRPr="00220C1C">
        <w:rPr>
          <w:rFonts w:hint="eastAsia"/>
        </w:rPr>
        <w:t>内包含有</w:t>
      </w:r>
      <w:r w:rsidRPr="00220C1C">
        <w:rPr>
          <w:rFonts w:hint="eastAsia"/>
        </w:rPr>
        <w:t>ADC</w:t>
      </w:r>
      <w:r w:rsidRPr="00220C1C">
        <w:rPr>
          <w:rFonts w:hint="eastAsia"/>
        </w:rPr>
        <w:t>采样电容，通过</w:t>
      </w:r>
      <w:r w:rsidRPr="00220C1C">
        <w:rPr>
          <w:rFonts w:hint="eastAsia"/>
        </w:rPr>
        <w:t>ADC</w:t>
      </w:r>
      <w:r w:rsidRPr="00220C1C">
        <w:rPr>
          <w:rFonts w:hint="eastAsia"/>
        </w:rPr>
        <w:t>采样电容与积分电容组的电荷重分配过程，完成每一位输入和权重的乘加运算后的部分积的加权求和。</w:t>
      </w:r>
    </w:p>
    <w:p w14:paraId="11764313" w14:textId="123253F9" w:rsidR="009340A9" w:rsidRPr="00220C1C" w:rsidRDefault="009340A9" w:rsidP="009340A9">
      <w:pPr>
        <w:pStyle w:val="ddd"/>
        <w:ind w:firstLine="560"/>
      </w:pPr>
      <w:r w:rsidRPr="00220C1C">
        <w:rPr>
          <w:rFonts w:hint="eastAsia"/>
        </w:rPr>
        <w:t>每个</w:t>
      </w:r>
      <w:r w:rsidRPr="00220C1C">
        <w:rPr>
          <w:rStyle w:val="cccChar"/>
          <w:rFonts w:hint="eastAsia"/>
          <w:color w:val="auto"/>
        </w:rPr>
        <w:t>1T1R</w:t>
      </w:r>
      <w:r w:rsidRPr="00220C1C">
        <w:rPr>
          <w:rStyle w:val="cccChar"/>
          <w:rFonts w:hint="eastAsia"/>
          <w:color w:val="auto"/>
        </w:rPr>
        <w:t>存储单元中，</w:t>
      </w:r>
      <w:r w:rsidRPr="00220C1C">
        <w:rPr>
          <w:rFonts w:hint="eastAsia"/>
        </w:rPr>
        <w:t>RRAM</w:t>
      </w:r>
      <w:r w:rsidRPr="00220C1C">
        <w:rPr>
          <w:rFonts w:hint="eastAsia"/>
        </w:rPr>
        <w:t>电阻的读取电压是根据稳压</w:t>
      </w:r>
      <w:r w:rsidRPr="00220C1C">
        <w:rPr>
          <w:rFonts w:hint="eastAsia"/>
        </w:rPr>
        <w:t>MOS</w:t>
      </w:r>
      <w:r w:rsidRPr="00220C1C">
        <w:rPr>
          <w:rFonts w:hint="eastAsia"/>
        </w:rPr>
        <w:t>管</w:t>
      </w:r>
      <w:r w:rsidRPr="00220C1C">
        <w:rPr>
          <w:rFonts w:ascii="宋体" w:hAnsi="宋体" w:cs="宋体" w:hint="eastAsia"/>
        </w:rPr>
        <w:t>T</w:t>
      </w:r>
      <w:r w:rsidRPr="00220C1C">
        <w:rPr>
          <w:rFonts w:ascii="宋体" w:hAnsi="宋体" w:cs="宋体"/>
          <w:vertAlign w:val="subscript"/>
        </w:rPr>
        <w:t>1</w:t>
      </w:r>
      <w:r w:rsidRPr="00220C1C">
        <w:rPr>
          <w:rFonts w:hint="eastAsia"/>
        </w:rPr>
        <w:t>进行调整，具体公式为：</w:t>
      </w:r>
    </w:p>
    <w:p w14:paraId="00F7DBE4" w14:textId="77777777" w:rsidR="009340A9" w:rsidRPr="003B1122" w:rsidRDefault="00AB25E2" w:rsidP="009340A9">
      <w:pPr>
        <w:spacing w:before="180" w:after="180"/>
        <w:ind w:leftChars="200" w:left="480"/>
        <w:jc w:val="center"/>
        <w:rPr>
          <w:rFonts w:ascii="宋体" w:hAnsi="宋体" w:cs="宋体"/>
          <w:szCs w:val="22"/>
          <w:lang w:eastAsia="zh-CN"/>
        </w:rPr>
      </w:pPr>
      <m:oMathPara>
        <m:oMath>
          <m:sSub>
            <m:sSubPr>
              <m:ctrlPr>
                <w:rPr>
                  <w:rFonts w:ascii="Cambria Math" w:hAnsi="Cambria Math"/>
                </w:rPr>
              </m:ctrlPr>
            </m:sSubPr>
            <m:e>
              <m:r>
                <w:rPr>
                  <w:rFonts w:ascii="Cambria Math" w:hAnsi="Cambria Math"/>
                </w:rPr>
                <m:t>V</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2I</m:t>
                      </m:r>
                    </m:e>
                    <m:sub>
                      <m:r>
                        <w:rPr>
                          <w:rFonts w:ascii="Cambria Math" w:hAnsi="Cambria Math"/>
                        </w:rPr>
                        <m:t>ref</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e>
          </m:rad>
        </m:oMath>
      </m:oMathPara>
    </w:p>
    <w:p w14:paraId="3FBB5ED8" w14:textId="77777777" w:rsidR="009340A9" w:rsidRPr="009C44DB" w:rsidRDefault="009340A9" w:rsidP="009340A9">
      <w:pPr>
        <w:pStyle w:val="ddd"/>
        <w:ind w:firstLine="560"/>
      </w:pPr>
      <w:r w:rsidRPr="009C44DB">
        <w:rPr>
          <w:rFonts w:hint="eastAsia"/>
        </w:rPr>
        <w:t>其中，</w:t>
      </w:r>
      <w:r w:rsidRPr="009C44DB">
        <w:rPr>
          <w:rFonts w:ascii="Cambria Math" w:hAnsi="Cambria Math"/>
        </w:rPr>
        <w:t>K</w:t>
      </w:r>
      <w:r w:rsidRPr="009C44DB">
        <w:rPr>
          <w:rFonts w:ascii="Cambria Math" w:hAnsi="Cambria Math"/>
          <w:vertAlign w:val="subscript"/>
        </w:rPr>
        <w:t>1</w:t>
      </w:r>
      <w:r w:rsidRPr="009C44DB">
        <w:rPr>
          <w:rFonts w:hint="eastAsia"/>
        </w:rPr>
        <w:t>为</w:t>
      </w:r>
      <w:r w:rsidRPr="00C65E21">
        <w:rPr>
          <w:rFonts w:hint="eastAsia"/>
        </w:rPr>
        <w:t>稳压</w:t>
      </w:r>
      <w:r>
        <w:rPr>
          <w:rFonts w:hint="eastAsia"/>
        </w:rPr>
        <w:t>MOS</w:t>
      </w:r>
      <w:r>
        <w:rPr>
          <w:rFonts w:hint="eastAsia"/>
        </w:rPr>
        <w:t>管</w:t>
      </w:r>
      <w:r w:rsidRPr="009C44DB">
        <w:t>T</w:t>
      </w:r>
      <w:r w:rsidRPr="009C44DB">
        <w:rPr>
          <w:vertAlign w:val="subscript"/>
        </w:rPr>
        <w:t>1</w:t>
      </w:r>
      <w:r w:rsidRPr="009C44DB">
        <w:rPr>
          <w:rFonts w:hint="eastAsia"/>
        </w:rPr>
        <w:t>的器件参数，</w:t>
      </w:r>
      <w:r w:rsidRPr="009C44DB">
        <w:t>V</w:t>
      </w:r>
      <w:r w:rsidRPr="009C44DB">
        <w:rPr>
          <w:vertAlign w:val="subscript"/>
        </w:rPr>
        <w:t>th1</w:t>
      </w:r>
      <w:r w:rsidRPr="009C44DB">
        <w:rPr>
          <w:rFonts w:hint="eastAsia"/>
        </w:rPr>
        <w:t>为</w:t>
      </w:r>
      <w:r w:rsidRPr="00C65E21">
        <w:rPr>
          <w:rFonts w:hint="eastAsia"/>
        </w:rPr>
        <w:t>稳压</w:t>
      </w:r>
      <w:r>
        <w:rPr>
          <w:rFonts w:hint="eastAsia"/>
        </w:rPr>
        <w:t>MOS</w:t>
      </w:r>
      <w:r>
        <w:rPr>
          <w:rFonts w:hint="eastAsia"/>
        </w:rPr>
        <w:t>管</w:t>
      </w:r>
      <w:r w:rsidRPr="009C44DB">
        <w:t>T</w:t>
      </w:r>
      <w:r w:rsidRPr="009C44DB">
        <w:rPr>
          <w:vertAlign w:val="subscript"/>
        </w:rPr>
        <w:t>1</w:t>
      </w:r>
      <w:r w:rsidRPr="009C44DB">
        <w:rPr>
          <w:rFonts w:hint="eastAsia"/>
        </w:rPr>
        <w:t>的阈值电压，</w:t>
      </w:r>
      <w:r w:rsidRPr="009C44DB">
        <w:t>I</w:t>
      </w:r>
      <w:r>
        <w:rPr>
          <w:rFonts w:hint="eastAsia"/>
          <w:vertAlign w:val="subscript"/>
        </w:rPr>
        <w:t>ref</w:t>
      </w:r>
      <w:r w:rsidRPr="009C44DB">
        <w:rPr>
          <w:rFonts w:hint="eastAsia"/>
        </w:rPr>
        <w:t>为偏置电路的偏置电流大小。</w:t>
      </w:r>
    </w:p>
    <w:p w14:paraId="320558F7" w14:textId="6B9660F4" w:rsidR="00BB320D" w:rsidRDefault="00BB320D" w:rsidP="00BB320D">
      <w:pPr>
        <w:pStyle w:val="ddd"/>
        <w:ind w:firstLine="560"/>
      </w:pPr>
      <w:r>
        <w:rPr>
          <w:rFonts w:hint="eastAsia"/>
        </w:rPr>
        <w:t>本发明计算电路主要用于神经网络</w:t>
      </w:r>
      <w:r w:rsidR="00D7183B">
        <w:rPr>
          <w:rFonts w:hint="eastAsia"/>
        </w:rPr>
        <w:t>中矩阵卷积</w:t>
      </w:r>
      <w:r>
        <w:rPr>
          <w:rFonts w:hint="eastAsia"/>
        </w:rPr>
        <w:t>的相乘和累加运算。</w:t>
      </w:r>
      <w:r w:rsidRPr="00F123A0">
        <w:rPr>
          <w:rFonts w:hint="eastAsia"/>
        </w:rPr>
        <w:t>神经网络的权重矩阵映射到各个</w:t>
      </w:r>
      <w:del w:id="61" w:author="章烨炜" w:date="2021-01-15T18:15:00Z">
        <w:r w:rsidRPr="00F123A0" w:rsidDel="002B227E">
          <w:rPr>
            <w:rStyle w:val="cccChar"/>
            <w:rFonts w:hint="eastAsia"/>
            <w:color w:val="auto"/>
          </w:rPr>
          <w:delText>1T1R</w:delText>
        </w:r>
      </w:del>
      <w:ins w:id="62" w:author="章烨炜" w:date="2021-01-15T18:15:00Z">
        <w:r w:rsidR="002B227E">
          <w:rPr>
            <w:rStyle w:val="cccChar"/>
            <w:color w:val="auto"/>
          </w:rPr>
          <w:t>1R1T</w:t>
        </w:r>
      </w:ins>
      <w:r w:rsidRPr="00F123A0">
        <w:rPr>
          <w:rStyle w:val="cccChar"/>
          <w:rFonts w:hint="eastAsia"/>
          <w:color w:val="auto"/>
        </w:rPr>
        <w:t>存储单元上，高阻态代表</w:t>
      </w:r>
      <w:r w:rsidRPr="00F123A0">
        <w:rPr>
          <w:rStyle w:val="cccChar"/>
          <w:rFonts w:hint="eastAsia"/>
          <w:color w:val="auto"/>
        </w:rPr>
        <w:t>0</w:t>
      </w:r>
      <w:r w:rsidRPr="00F123A0">
        <w:rPr>
          <w:rStyle w:val="cccChar"/>
          <w:rFonts w:hint="eastAsia"/>
          <w:color w:val="auto"/>
        </w:rPr>
        <w:t>，低阻</w:t>
      </w:r>
      <w:r w:rsidRPr="00F123A0">
        <w:rPr>
          <w:rFonts w:hint="eastAsia"/>
        </w:rPr>
        <w:t>态代表</w:t>
      </w:r>
      <w:r w:rsidRPr="00F123A0">
        <w:rPr>
          <w:rFonts w:hint="eastAsia"/>
        </w:rPr>
        <w:t>1</w:t>
      </w:r>
      <w:r w:rsidRPr="00F123A0">
        <w:rPr>
          <w:rFonts w:hint="eastAsia"/>
        </w:rPr>
        <w:t>。</w:t>
      </w:r>
    </w:p>
    <w:p w14:paraId="1F1019D7" w14:textId="77777777" w:rsidR="00BB320D" w:rsidRDefault="00BB320D" w:rsidP="00BB320D">
      <w:pPr>
        <w:pStyle w:val="ddd"/>
        <w:ind w:firstLine="560"/>
      </w:pPr>
      <w:r>
        <w:rPr>
          <w:rFonts w:hint="eastAsia"/>
        </w:rPr>
        <w:t>本发明的创新设计如下：</w:t>
      </w:r>
    </w:p>
    <w:p w14:paraId="47BC0F92" w14:textId="77777777" w:rsidR="00BB320D" w:rsidRPr="00F123A0" w:rsidRDefault="00BB320D" w:rsidP="00BB320D">
      <w:pPr>
        <w:pStyle w:val="ddd"/>
        <w:ind w:firstLine="560"/>
      </w:pPr>
      <w:r>
        <w:rPr>
          <w:rFonts w:hint="eastAsia"/>
        </w:rPr>
        <w:t>1</w:t>
      </w:r>
      <w:r>
        <w:rPr>
          <w:rFonts w:hint="eastAsia"/>
        </w:rPr>
        <w:t>、本发明对新构建设计的存储单元结构命名为</w:t>
      </w:r>
      <w:r>
        <w:rPr>
          <w:rFonts w:hint="eastAsia"/>
        </w:rPr>
        <w:t>1R1T</w:t>
      </w:r>
      <w:r>
        <w:rPr>
          <w:rFonts w:hint="eastAsia"/>
        </w:rPr>
        <w:t>结构（图</w:t>
      </w:r>
      <w:r>
        <w:rPr>
          <w:rFonts w:hint="eastAsia"/>
        </w:rPr>
        <w:t>4</w:t>
      </w:r>
      <w:r>
        <w:rPr>
          <w:rFonts w:hint="eastAsia"/>
        </w:rPr>
        <w:t>），以和传统的存储单元作区分。</w:t>
      </w:r>
      <w:r w:rsidRPr="00F123A0">
        <w:rPr>
          <w:rFonts w:hint="eastAsia"/>
        </w:rPr>
        <w:t>通过交换</w:t>
      </w:r>
      <w:r w:rsidRPr="00F123A0">
        <w:rPr>
          <w:rStyle w:val="cccChar"/>
          <w:rFonts w:hint="eastAsia"/>
          <w:color w:val="auto"/>
        </w:rPr>
        <w:t>1T1R</w:t>
      </w:r>
      <w:r w:rsidRPr="00F123A0">
        <w:rPr>
          <w:rStyle w:val="cccChar"/>
          <w:rFonts w:hint="eastAsia"/>
          <w:color w:val="auto"/>
        </w:rPr>
        <w:t>存储单元</w:t>
      </w:r>
      <w:r w:rsidRPr="00F123A0">
        <w:rPr>
          <w:rFonts w:hint="eastAsia"/>
        </w:rPr>
        <w:t>中的</w:t>
      </w:r>
      <w:r w:rsidRPr="00F123A0">
        <w:rPr>
          <w:rFonts w:hint="eastAsia"/>
        </w:rPr>
        <w:t>RRAM</w:t>
      </w:r>
      <w:r w:rsidRPr="00F123A0">
        <w:rPr>
          <w:rFonts w:hint="eastAsia"/>
        </w:rPr>
        <w:t>电阻和</w:t>
      </w:r>
      <w:r w:rsidRPr="00F123A0">
        <w:rPr>
          <w:rFonts w:hint="eastAsia"/>
        </w:rPr>
        <w:t>MOS</w:t>
      </w:r>
      <w:r w:rsidRPr="00F123A0">
        <w:rPr>
          <w:rFonts w:hint="eastAsia"/>
        </w:rPr>
        <w:t>管，控制</w:t>
      </w:r>
      <w:r w:rsidRPr="00F123A0">
        <w:rPr>
          <w:rFonts w:hint="eastAsia"/>
        </w:rPr>
        <w:t>RRAM</w:t>
      </w:r>
      <w:r w:rsidRPr="00F123A0">
        <w:rPr>
          <w:rFonts w:hint="eastAsia"/>
        </w:rPr>
        <w:t>单元的读取电压主要由</w:t>
      </w:r>
      <w:r w:rsidRPr="00F123A0">
        <w:rPr>
          <w:rFonts w:hint="eastAsia"/>
        </w:rPr>
        <w:t>MOS</w:t>
      </w:r>
      <w:r w:rsidRPr="00F123A0">
        <w:rPr>
          <w:rFonts w:hint="eastAsia"/>
        </w:rPr>
        <w:t>管的栅极电压和</w:t>
      </w:r>
      <w:r w:rsidRPr="00F123A0">
        <w:rPr>
          <w:rStyle w:val="bbbChar"/>
          <w:rFonts w:hint="eastAsia"/>
          <w:color w:val="auto"/>
        </w:rPr>
        <w:t>阈值电压</w:t>
      </w:r>
      <w:r w:rsidRPr="00F123A0">
        <w:rPr>
          <w:rFonts w:hint="eastAsia"/>
        </w:rPr>
        <w:t>决定。</w:t>
      </w:r>
    </w:p>
    <w:p w14:paraId="14AE22F1" w14:textId="7E723A7C" w:rsidR="00BB320D" w:rsidRPr="00F123A0" w:rsidRDefault="00BB320D" w:rsidP="00BB320D">
      <w:pPr>
        <w:pStyle w:val="ddd"/>
        <w:ind w:firstLine="560"/>
      </w:pPr>
      <w:del w:id="63" w:author="章烨炜" w:date="2021-01-15T18:16:00Z">
        <w:r w:rsidRPr="00F123A0" w:rsidDel="002B227E">
          <w:rPr>
            <w:rFonts w:hint="eastAsia"/>
          </w:rPr>
          <w:delText>2</w:delText>
        </w:r>
        <w:r w:rsidRPr="00F123A0" w:rsidDel="002B227E">
          <w:rPr>
            <w:rFonts w:hint="eastAsia"/>
          </w:rPr>
          <w:delText>、</w:delText>
        </w:r>
        <w:r w:rsidRPr="00F123A0" w:rsidDel="002B227E">
          <w:rPr>
            <w:rFonts w:hint="eastAsia"/>
          </w:rPr>
          <w:delText>1T1R</w:delText>
        </w:r>
      </w:del>
      <w:ins w:id="64" w:author="章烨炜" w:date="2021-01-15T18:16:00Z">
        <w:r w:rsidR="002B227E" w:rsidRPr="00F123A0">
          <w:rPr>
            <w:rFonts w:hint="eastAsia"/>
          </w:rPr>
          <w:t>2</w:t>
        </w:r>
        <w:r w:rsidR="002B227E" w:rsidRPr="00F123A0">
          <w:rPr>
            <w:rFonts w:hint="eastAsia"/>
          </w:rPr>
          <w:t>、</w:t>
        </w:r>
        <w:r w:rsidR="002B227E">
          <w:t>1R1T</w:t>
        </w:r>
      </w:ins>
      <w:r w:rsidRPr="00F123A0">
        <w:rPr>
          <w:rFonts w:hint="eastAsia"/>
        </w:rPr>
        <w:t>存储单元中的积分电流（饱和电流）在积分过程中会因为电容电压的下降而受到沟道长度调制效应的影响。</w:t>
      </w:r>
    </w:p>
    <w:p w14:paraId="777F354A" w14:textId="77777777" w:rsidR="00BB320D" w:rsidRPr="00F123A0" w:rsidRDefault="00BB320D" w:rsidP="00BB320D">
      <w:pPr>
        <w:pStyle w:val="ddd"/>
        <w:ind w:firstLine="560"/>
      </w:pPr>
      <w:r w:rsidRPr="00F123A0">
        <w:rPr>
          <w:rFonts w:hint="eastAsia"/>
        </w:rPr>
        <w:t>本发明在位线</w:t>
      </w:r>
      <w:r w:rsidRPr="00F123A0">
        <w:rPr>
          <w:rFonts w:hint="eastAsia"/>
        </w:rPr>
        <w:t>bit line</w:t>
      </w:r>
      <w:r w:rsidRPr="00F123A0">
        <w:rPr>
          <w:rFonts w:hint="eastAsia"/>
        </w:rPr>
        <w:t>上增加了一个</w:t>
      </w:r>
      <w:r w:rsidRPr="00F123A0">
        <w:rPr>
          <w:rFonts w:hint="eastAsia"/>
        </w:rPr>
        <w:t>NMOS</w:t>
      </w:r>
      <w:r w:rsidRPr="00F123A0">
        <w:rPr>
          <w:rFonts w:hint="eastAsia"/>
        </w:rPr>
        <w:t>管</w:t>
      </w:r>
      <w:r w:rsidRPr="00F123A0">
        <w:rPr>
          <w:rFonts w:hint="eastAsia"/>
        </w:rPr>
        <w:t>T0</w:t>
      </w:r>
      <w:r w:rsidRPr="00F123A0">
        <w:rPr>
          <w:rFonts w:hint="eastAsia"/>
        </w:rPr>
        <w:t>来隔离电容电压和</w:t>
      </w:r>
      <w:r w:rsidRPr="00F123A0">
        <w:rPr>
          <w:rFonts w:hint="eastAsia"/>
        </w:rPr>
        <w:t>1R1T</w:t>
      </w:r>
      <w:r w:rsidRPr="00F123A0">
        <w:rPr>
          <w:rFonts w:hint="eastAsia"/>
        </w:rPr>
        <w:t>结构中</w:t>
      </w:r>
      <w:r w:rsidRPr="00F123A0">
        <w:rPr>
          <w:rFonts w:hint="eastAsia"/>
        </w:rPr>
        <w:t>MOS</w:t>
      </w:r>
      <w:r w:rsidRPr="00F123A0">
        <w:rPr>
          <w:rFonts w:hint="eastAsia"/>
        </w:rPr>
        <w:t>管的漏极电压，最小化电容电压的变化对积分电流的影响，从而使积分电流更加稳定。</w:t>
      </w:r>
    </w:p>
    <w:p w14:paraId="662C4B7F" w14:textId="77777777" w:rsidR="00BB320D" w:rsidRPr="00F123A0" w:rsidRDefault="00BB320D" w:rsidP="00BB320D">
      <w:pPr>
        <w:pStyle w:val="ddd"/>
        <w:ind w:firstLine="560"/>
      </w:pPr>
      <w:r w:rsidRPr="00F123A0">
        <w:rPr>
          <w:rFonts w:hint="eastAsia"/>
        </w:rPr>
        <w:t>3</w:t>
      </w:r>
      <w:r w:rsidRPr="00F123A0">
        <w:rPr>
          <w:rFonts w:hint="eastAsia"/>
        </w:rPr>
        <w:t>、位线</w:t>
      </w:r>
      <w:r w:rsidRPr="00F123A0">
        <w:rPr>
          <w:rFonts w:hint="eastAsia"/>
        </w:rPr>
        <w:t>bit line</w:t>
      </w:r>
      <w:r w:rsidRPr="00F123A0">
        <w:rPr>
          <w:rFonts w:hint="eastAsia"/>
        </w:rPr>
        <w:t>的负载是由</w:t>
      </w:r>
      <w:r w:rsidRPr="00F123A0">
        <w:rPr>
          <w:rStyle w:val="bbbChar"/>
          <w:rFonts w:hint="eastAsia"/>
          <w:color w:val="auto"/>
        </w:rPr>
        <w:t>字线</w:t>
      </w:r>
      <w:r w:rsidRPr="00F123A0">
        <w:rPr>
          <w:rFonts w:hint="eastAsia"/>
        </w:rPr>
        <w:t>word line</w:t>
      </w:r>
      <w:r>
        <w:rPr>
          <w:rFonts w:hint="eastAsia"/>
        </w:rPr>
        <w:t>的数量及</w:t>
      </w:r>
      <w:r w:rsidRPr="00F123A0">
        <w:rPr>
          <w:rStyle w:val="bbbChar"/>
          <w:rFonts w:hint="eastAsia"/>
          <w:color w:val="auto"/>
        </w:rPr>
        <w:t>映射的权重值矩阵</w:t>
      </w:r>
      <w:r w:rsidRPr="00F123A0">
        <w:rPr>
          <w:rFonts w:hint="eastAsia"/>
        </w:rPr>
        <w:t>共同决定的，</w:t>
      </w:r>
      <w:r>
        <w:rPr>
          <w:rFonts w:hint="eastAsia"/>
        </w:rPr>
        <w:t>存在比较大的变化。</w:t>
      </w:r>
      <w:r w:rsidRPr="00F123A0">
        <w:rPr>
          <w:rFonts w:hint="eastAsia"/>
        </w:rPr>
        <w:t>电路中</w:t>
      </w:r>
      <w:r w:rsidRPr="00F123A0">
        <w:rPr>
          <w:rFonts w:hint="eastAsia"/>
        </w:rPr>
        <w:t>T0</w:t>
      </w:r>
      <w:r>
        <w:rPr>
          <w:rFonts w:hint="eastAsia"/>
        </w:rPr>
        <w:t>的源极电压</w:t>
      </w:r>
      <w:r w:rsidRPr="00F123A0">
        <w:rPr>
          <w:rFonts w:hint="eastAsia"/>
        </w:rPr>
        <w:t>会因为负载的变动受到影响，导致电路关于</w:t>
      </w:r>
      <w:r w:rsidRPr="00F123A0">
        <w:rPr>
          <w:rStyle w:val="bbbChar"/>
          <w:rFonts w:hint="eastAsia"/>
          <w:color w:val="auto"/>
        </w:rPr>
        <w:t>权重值</w:t>
      </w:r>
      <w:r w:rsidRPr="00F123A0">
        <w:rPr>
          <w:rFonts w:hint="eastAsia"/>
        </w:rPr>
        <w:t>的线性度较差。本发明设计构建了被动稳压电路来保证</w:t>
      </w:r>
      <w:r w:rsidRPr="00F123A0">
        <w:rPr>
          <w:rFonts w:hint="eastAsia"/>
        </w:rPr>
        <w:t>T0</w:t>
      </w:r>
      <w:r w:rsidRPr="00F123A0">
        <w:rPr>
          <w:rFonts w:hint="eastAsia"/>
        </w:rPr>
        <w:lastRenderedPageBreak/>
        <w:t>的源极电压在不同负载下的稳定性</w:t>
      </w:r>
      <w:r>
        <w:rPr>
          <w:rFonts w:hint="eastAsia"/>
        </w:rPr>
        <w:t>，解决了因负载的变动受到影响</w:t>
      </w:r>
      <w:r w:rsidRPr="00F123A0">
        <w:rPr>
          <w:rFonts w:hint="eastAsia"/>
        </w:rPr>
        <w:t>导致电路关于</w:t>
      </w:r>
      <w:r w:rsidRPr="00F123A0">
        <w:rPr>
          <w:rStyle w:val="bbbChar"/>
          <w:rFonts w:hint="eastAsia"/>
          <w:color w:val="auto"/>
        </w:rPr>
        <w:t>权重值</w:t>
      </w:r>
      <w:r w:rsidRPr="00F123A0">
        <w:rPr>
          <w:rFonts w:hint="eastAsia"/>
        </w:rPr>
        <w:t>的线性度较差</w:t>
      </w:r>
      <w:r>
        <w:rPr>
          <w:rFonts w:hint="eastAsia"/>
        </w:rPr>
        <w:t>的技术问题。</w:t>
      </w:r>
    </w:p>
    <w:p w14:paraId="4D915E48" w14:textId="3D4B17C7" w:rsidR="00CB5324" w:rsidRDefault="00CB5324" w:rsidP="00CB5324">
      <w:pPr>
        <w:pStyle w:val="ddd"/>
        <w:ind w:firstLine="560"/>
      </w:pPr>
      <w:r>
        <w:rPr>
          <w:rFonts w:hint="eastAsia"/>
        </w:rPr>
        <w:t>本发明的有益效果是：</w:t>
      </w:r>
    </w:p>
    <w:p w14:paraId="0F755D74" w14:textId="4448AD4F" w:rsidR="00BB320D" w:rsidRDefault="00BB320D" w:rsidP="00BB320D">
      <w:pPr>
        <w:pStyle w:val="ddd"/>
        <w:ind w:firstLine="560"/>
      </w:pPr>
      <w:r w:rsidRPr="00F123A0">
        <w:rPr>
          <w:rFonts w:hint="eastAsia"/>
        </w:rPr>
        <w:t>本发明能有效地在积分过程中消除因为电容电压的下降而受到沟道长度调制效应的影响，从而使积分电流更加稳定；同时能保证</w:t>
      </w:r>
      <w:r w:rsidRPr="00F123A0">
        <w:rPr>
          <w:rFonts w:hint="eastAsia"/>
        </w:rPr>
        <w:t>T0</w:t>
      </w:r>
      <w:r w:rsidRPr="00F123A0">
        <w:rPr>
          <w:rFonts w:hint="eastAsia"/>
        </w:rPr>
        <w:t>的源极电压在不同负载下的稳定性</w:t>
      </w:r>
      <w:r>
        <w:rPr>
          <w:rFonts w:hint="eastAsia"/>
        </w:rPr>
        <w:t>，解决了因负载的变动受到影响</w:t>
      </w:r>
      <w:r w:rsidRPr="00F123A0">
        <w:rPr>
          <w:rFonts w:hint="eastAsia"/>
        </w:rPr>
        <w:t>导致电路关于</w:t>
      </w:r>
      <w:r w:rsidRPr="00F123A0">
        <w:rPr>
          <w:rStyle w:val="bbbChar"/>
          <w:rFonts w:hint="eastAsia"/>
          <w:color w:val="auto"/>
        </w:rPr>
        <w:t>权重值</w:t>
      </w:r>
      <w:r w:rsidRPr="00F123A0">
        <w:rPr>
          <w:rFonts w:hint="eastAsia"/>
        </w:rPr>
        <w:t>的线性度较差</w:t>
      </w:r>
      <w:r>
        <w:rPr>
          <w:rFonts w:hint="eastAsia"/>
        </w:rPr>
        <w:t>的技术问题。</w:t>
      </w:r>
    </w:p>
    <w:p w14:paraId="332D93E1" w14:textId="5DD6905D" w:rsidR="00E3500C" w:rsidRPr="00F123A0" w:rsidRDefault="00E3500C" w:rsidP="00BB320D">
      <w:pPr>
        <w:pStyle w:val="ddd"/>
        <w:ind w:firstLine="560"/>
      </w:pPr>
      <w:r>
        <w:rPr>
          <w:rFonts w:hint="eastAsia"/>
        </w:rPr>
        <w:t>本发明可以进行大规模的并行乘加运算，适合用于神经网络的推导计算。且因为改用被动积分器，电路面积和功耗大大减小，适用于部署在对功耗要求较高的终端设备中。</w:t>
      </w:r>
    </w:p>
    <w:p w14:paraId="4A5695EF" w14:textId="5D2D3975" w:rsidR="00FA4F0B" w:rsidRDefault="00BD5DE6" w:rsidP="00FA4F0B">
      <w:pPr>
        <w:pStyle w:val="eee"/>
      </w:pPr>
      <w:r>
        <w:t>附图说明</w:t>
      </w:r>
    </w:p>
    <w:p w14:paraId="5C6B863A" w14:textId="76C2D03B" w:rsidR="00CD6F7A" w:rsidRPr="00FA4F0B" w:rsidRDefault="00A406D7" w:rsidP="00FA4F0B">
      <w:pPr>
        <w:pStyle w:val="ddd"/>
        <w:ind w:firstLine="560"/>
      </w:pPr>
      <w:r w:rsidRPr="00FA4F0B">
        <w:rPr>
          <w:rFonts w:hint="eastAsia"/>
        </w:rPr>
        <w:t>图</w:t>
      </w:r>
      <w:r w:rsidRPr="00FA4F0B">
        <w:rPr>
          <w:rFonts w:hint="eastAsia"/>
        </w:rPr>
        <w:t>1</w:t>
      </w:r>
      <w:r w:rsidRPr="00FA4F0B">
        <w:rPr>
          <w:rFonts w:hint="eastAsia"/>
        </w:rPr>
        <w:t>是主动积分器实现的神经形态计算电路结构图；</w:t>
      </w:r>
    </w:p>
    <w:p w14:paraId="79645244" w14:textId="75893B69" w:rsidR="00A406D7" w:rsidRPr="00FA4F0B" w:rsidRDefault="00A406D7" w:rsidP="00FA4F0B">
      <w:pPr>
        <w:pStyle w:val="ddd"/>
        <w:ind w:firstLine="560"/>
      </w:pPr>
      <w:r w:rsidRPr="00FA4F0B">
        <w:rPr>
          <w:rFonts w:hint="eastAsia"/>
        </w:rPr>
        <w:t>图</w:t>
      </w:r>
      <w:r w:rsidRPr="00FA4F0B">
        <w:rPr>
          <w:rFonts w:hint="eastAsia"/>
        </w:rPr>
        <w:t>2</w:t>
      </w:r>
      <w:r w:rsidRPr="00FA4F0B">
        <w:rPr>
          <w:rFonts w:hint="eastAsia"/>
        </w:rPr>
        <w:t>是</w:t>
      </w:r>
      <w:r w:rsidRPr="00FA4F0B">
        <w:rPr>
          <w:rFonts w:hint="eastAsia"/>
        </w:rPr>
        <w:t>1T1</w:t>
      </w:r>
      <w:r w:rsidRPr="00FA4F0B">
        <w:t>R</w:t>
      </w:r>
      <w:r w:rsidRPr="00FA4F0B">
        <w:rPr>
          <w:rFonts w:hint="eastAsia"/>
        </w:rPr>
        <w:t>存储单元结构图；</w:t>
      </w:r>
    </w:p>
    <w:p w14:paraId="327B14E4" w14:textId="151CA336" w:rsidR="00A406D7" w:rsidRPr="00FA4F0B" w:rsidRDefault="00A406D7" w:rsidP="00FA4F0B">
      <w:pPr>
        <w:pStyle w:val="ddd"/>
        <w:ind w:firstLine="560"/>
      </w:pPr>
      <w:r w:rsidRPr="00FA4F0B">
        <w:rPr>
          <w:rFonts w:hint="eastAsia"/>
        </w:rPr>
        <w:t>图</w:t>
      </w:r>
      <w:r w:rsidRPr="00FA4F0B">
        <w:rPr>
          <w:rFonts w:hint="eastAsia"/>
        </w:rPr>
        <w:t>3</w:t>
      </w:r>
      <w:r w:rsidRPr="00FA4F0B">
        <w:rPr>
          <w:rFonts w:hint="eastAsia"/>
        </w:rPr>
        <w:t>是本发明提出的被动稳压</w:t>
      </w:r>
      <w:r w:rsidR="002D1A5B" w:rsidRPr="00FA4F0B">
        <w:rPr>
          <w:rFonts w:hint="eastAsia"/>
        </w:rPr>
        <w:t>电路</w:t>
      </w:r>
      <w:r w:rsidRPr="00FA4F0B">
        <w:rPr>
          <w:rFonts w:hint="eastAsia"/>
        </w:rPr>
        <w:t>实现的神经形态计算电路结构图；</w:t>
      </w:r>
    </w:p>
    <w:p w14:paraId="2D01EBD1" w14:textId="1B966401" w:rsidR="00A406D7" w:rsidRPr="00FA4F0B" w:rsidRDefault="00A406D7" w:rsidP="00FA4F0B">
      <w:pPr>
        <w:pStyle w:val="ddd"/>
        <w:ind w:firstLine="560"/>
      </w:pPr>
      <w:r w:rsidRPr="00FA4F0B">
        <w:rPr>
          <w:rFonts w:hint="eastAsia"/>
        </w:rPr>
        <w:t>图</w:t>
      </w:r>
      <w:r w:rsidRPr="00FA4F0B">
        <w:rPr>
          <w:rFonts w:hint="eastAsia"/>
        </w:rPr>
        <w:t>4</w:t>
      </w:r>
      <w:r w:rsidRPr="00FA4F0B">
        <w:rPr>
          <w:rFonts w:hint="eastAsia"/>
        </w:rPr>
        <w:t>是</w:t>
      </w:r>
      <w:r w:rsidRPr="00FA4F0B">
        <w:rPr>
          <w:rFonts w:hint="eastAsia"/>
        </w:rPr>
        <w:t>1R1</w:t>
      </w:r>
      <w:r w:rsidRPr="00FA4F0B">
        <w:t>T</w:t>
      </w:r>
      <w:r w:rsidRPr="00FA4F0B">
        <w:rPr>
          <w:rFonts w:hint="eastAsia"/>
        </w:rPr>
        <w:t>存储单元结构图；</w:t>
      </w:r>
    </w:p>
    <w:p w14:paraId="30BF70D4" w14:textId="2DD7EE6B" w:rsidR="008B2730" w:rsidRPr="00FA4F0B" w:rsidRDefault="00A406D7" w:rsidP="00FA4F0B">
      <w:pPr>
        <w:pStyle w:val="ddd"/>
        <w:ind w:firstLine="560"/>
      </w:pPr>
      <w:r w:rsidRPr="00FA4F0B">
        <w:rPr>
          <w:rFonts w:hint="eastAsia"/>
        </w:rPr>
        <w:t>图</w:t>
      </w:r>
      <w:r w:rsidRPr="00FA4F0B">
        <w:t>5</w:t>
      </w:r>
      <w:r w:rsidR="00D36E38">
        <w:rPr>
          <w:rFonts w:hint="eastAsia"/>
        </w:rPr>
        <w:t>是本发明提出的神经形态计算积分电路原理图。</w:t>
      </w:r>
    </w:p>
    <w:p w14:paraId="0D967B5F" w14:textId="0B06F3FB" w:rsidR="00336351" w:rsidRDefault="00336351" w:rsidP="00FA4F0B">
      <w:pPr>
        <w:pStyle w:val="eee"/>
      </w:pPr>
      <w:r>
        <w:t>具体实施方式</w:t>
      </w:r>
    </w:p>
    <w:p w14:paraId="46D98FF9" w14:textId="63C45F7A" w:rsidR="00B46CEF" w:rsidRDefault="00B46CEF" w:rsidP="00FC6576">
      <w:pPr>
        <w:pStyle w:val="ddd"/>
        <w:ind w:firstLine="560"/>
      </w:pPr>
      <w:r>
        <w:rPr>
          <w:rFonts w:hint="eastAsia"/>
        </w:rPr>
        <w:t>下面结合附图对发明的具体实施方式做进一步的说明。</w:t>
      </w:r>
    </w:p>
    <w:p w14:paraId="0FF7DEE3" w14:textId="42740D57" w:rsidR="00856F6F" w:rsidRDefault="00856F6F" w:rsidP="00856F6F">
      <w:pPr>
        <w:pStyle w:val="ddd"/>
        <w:ind w:firstLine="560"/>
      </w:pPr>
      <w:r>
        <w:rPr>
          <w:rFonts w:hint="eastAsia"/>
        </w:rPr>
        <w:t>现有主动积分器由于要使用运算放大器作为稳压器（图</w:t>
      </w:r>
      <w:r>
        <w:rPr>
          <w:rFonts w:hint="eastAsia"/>
        </w:rPr>
        <w:t>1</w:t>
      </w:r>
      <w:r>
        <w:rPr>
          <w:rFonts w:hint="eastAsia"/>
        </w:rPr>
        <w:t>），在多位并行的神经形态计算中，多个运算放大器的使用使得电路的计算功耗大大增加。而去掉运算放大器进行单纯的基于</w:t>
      </w:r>
      <w:r>
        <w:rPr>
          <w:rFonts w:hint="eastAsia"/>
        </w:rPr>
        <w:t>1T1</w:t>
      </w:r>
      <w:r>
        <w:t>R</w:t>
      </w:r>
      <w:r>
        <w:rPr>
          <w:rFonts w:hint="eastAsia"/>
        </w:rPr>
        <w:t>（</w:t>
      </w:r>
      <w:r>
        <w:t>1 Transistor</w:t>
      </w:r>
      <w:r>
        <w:rPr>
          <w:rFonts w:hint="eastAsia"/>
        </w:rPr>
        <w:t xml:space="preserve"> 1</w:t>
      </w:r>
      <w:r>
        <w:t xml:space="preserve"> </w:t>
      </w:r>
      <w:r>
        <w:rPr>
          <w:rFonts w:hint="eastAsia"/>
        </w:rPr>
        <w:t>R</w:t>
      </w:r>
      <w:r>
        <w:t>RAM</w:t>
      </w:r>
      <w:r>
        <w:rPr>
          <w:rFonts w:hint="eastAsia"/>
        </w:rPr>
        <w:t>）存储单元（图</w:t>
      </w:r>
      <w:r>
        <w:rPr>
          <w:rFonts w:hint="eastAsia"/>
        </w:rPr>
        <w:t>2</w:t>
      </w:r>
      <w:r>
        <w:rPr>
          <w:rFonts w:hint="eastAsia"/>
        </w:rPr>
        <w:t>）的积分虽然能降低功耗但是积分的线性度极大地受到了电容电压下降的影响，从而难以得到精度较高的计算结果。</w:t>
      </w:r>
    </w:p>
    <w:p w14:paraId="14CE189D" w14:textId="7930A270" w:rsidR="00856F6F" w:rsidRPr="00C65E21" w:rsidRDefault="00856F6F" w:rsidP="00856F6F">
      <w:pPr>
        <w:pStyle w:val="ddd"/>
        <w:ind w:firstLine="560"/>
      </w:pPr>
      <w:r w:rsidRPr="00C65E21">
        <w:rPr>
          <w:rFonts w:hint="eastAsia"/>
        </w:rPr>
        <w:t>因此本发明设计的计算电路如图</w:t>
      </w:r>
      <w:r w:rsidRPr="00C65E21">
        <w:t>3</w:t>
      </w:r>
      <w:r w:rsidRPr="00C65E21">
        <w:rPr>
          <w:rFonts w:hint="eastAsia"/>
        </w:rPr>
        <w:t>所示，包括</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sidRPr="00C65E21">
        <w:rPr>
          <w:rFonts w:hint="eastAsia"/>
        </w:rPr>
        <w:t>、积分电容组、</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、被动稳压电路</w:t>
      </w:r>
      <w:r>
        <w:rPr>
          <w:rFonts w:hint="eastAsia"/>
        </w:rPr>
        <w:t>、</w:t>
      </w:r>
      <w:r w:rsidRPr="00C65E21">
        <w:rPr>
          <w:rFonts w:hint="eastAsia"/>
        </w:rPr>
        <w:t>输入序列控制开关</w:t>
      </w:r>
      <w:r>
        <w:rPr>
          <w:rFonts w:hint="eastAsia"/>
        </w:rPr>
        <w:t>和</w:t>
      </w:r>
      <w:r w:rsidRPr="00C65E21">
        <w:rPr>
          <w:rFonts w:hint="eastAsia"/>
        </w:rPr>
        <w:t>偏置电路；</w:t>
      </w:r>
    </w:p>
    <w:p w14:paraId="4192FE6D" w14:textId="498EA3A2" w:rsidR="00856F6F" w:rsidRPr="000D4552" w:rsidRDefault="00856F6F" w:rsidP="00856F6F">
      <w:pPr>
        <w:pStyle w:val="ddd"/>
        <w:ind w:firstLine="560"/>
      </w:pP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二进制存储单元阵列的输入侧和</w:t>
      </w:r>
      <w:r w:rsidRPr="00C65E21">
        <w:rPr>
          <w:rFonts w:hint="eastAsia"/>
        </w:rPr>
        <w:t>输入序列控制开关连接，输入序列控制开关接收神经网络的输入数据；</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二进制存储单元阵列的输出侧和多个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连接，</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二进制存储单元阵列中的列数相同，每个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Style w:val="cccChar"/>
          <w:rFonts w:hint="eastAsia"/>
          <w:color w:val="auto"/>
        </w:rPr>
        <w:t>均经各自的</w:t>
      </w:r>
      <w:r>
        <w:rPr>
          <w:rStyle w:val="cccChar"/>
          <w:rFonts w:hint="eastAsia"/>
          <w:color w:val="auto"/>
        </w:rPr>
        <w:t>被</w:t>
      </w:r>
      <w:r w:rsidRPr="00C65E21">
        <w:rPr>
          <w:rFonts w:hint="eastAsia"/>
        </w:rPr>
        <w:t>动稳压电路和偏置电路</w:t>
      </w:r>
      <w:r w:rsidRPr="00C65E21">
        <w:rPr>
          <w:rStyle w:val="cccChar"/>
          <w:rFonts w:hint="eastAsia"/>
          <w:color w:val="auto"/>
        </w:rPr>
        <w:t>连接，多个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Style w:val="cccChar"/>
          <w:rFonts w:hint="eastAsia"/>
          <w:color w:val="auto"/>
        </w:rPr>
        <w:t>共同连接到</w:t>
      </w:r>
      <w:r>
        <w:rPr>
          <w:rFonts w:hint="eastAsia"/>
        </w:rPr>
        <w:t>模数转换电路</w:t>
      </w:r>
      <w:r>
        <w:rPr>
          <w:rFonts w:hint="eastAsia"/>
        </w:rPr>
        <w:t>ADC</w:t>
      </w:r>
      <w:r>
        <w:rPr>
          <w:rFonts w:hint="eastAsia"/>
        </w:rPr>
        <w:t>，通过模数转换</w:t>
      </w:r>
      <w:r w:rsidRPr="000D4552">
        <w:rPr>
          <w:rFonts w:hint="eastAsia"/>
        </w:rPr>
        <w:t>电路</w:t>
      </w:r>
      <w:r w:rsidRPr="000D4552">
        <w:rPr>
          <w:rFonts w:hint="eastAsia"/>
        </w:rPr>
        <w:t>ADC</w:t>
      </w:r>
      <w:r w:rsidRPr="000D4552">
        <w:rPr>
          <w:rFonts w:hint="eastAsia"/>
        </w:rPr>
        <w:t>输出计算结果。</w:t>
      </w:r>
    </w:p>
    <w:p w14:paraId="3F3768B3" w14:textId="00286A0D" w:rsidR="00856F6F" w:rsidRPr="000D4552" w:rsidRDefault="00856F6F" w:rsidP="00856F6F">
      <w:pPr>
        <w:pStyle w:val="ddd"/>
        <w:ind w:firstLine="560"/>
      </w:pPr>
      <w:r w:rsidRPr="000D4552">
        <w:rPr>
          <w:rStyle w:val="bbbChar"/>
          <w:rFonts w:hint="eastAsia"/>
          <w:color w:val="auto"/>
        </w:rPr>
        <w:lastRenderedPageBreak/>
        <w:t>位线</w:t>
      </w:r>
      <w:r w:rsidRPr="000D4552">
        <w:rPr>
          <w:rFonts w:hint="eastAsia"/>
        </w:rPr>
        <w:t>电容电压隔离晶体管</w:t>
      </w:r>
      <w:r w:rsidRPr="000D4552">
        <w:rPr>
          <w:rFonts w:hint="eastAsia"/>
        </w:rPr>
        <w:t>T</w:t>
      </w:r>
      <w:r w:rsidRPr="000D4552">
        <w:rPr>
          <w:vertAlign w:val="subscript"/>
        </w:rPr>
        <w:t>0</w:t>
      </w:r>
      <w:r w:rsidRPr="000D4552">
        <w:t>为</w:t>
      </w:r>
      <w:r w:rsidRPr="000D4552">
        <w:rPr>
          <w:rFonts w:hint="eastAsia"/>
        </w:rPr>
        <w:t>NMOS</w:t>
      </w:r>
      <w:r w:rsidRPr="000D4552">
        <w:rPr>
          <w:rFonts w:hint="eastAsia"/>
        </w:rPr>
        <w:t>管。</w:t>
      </w:r>
    </w:p>
    <w:p w14:paraId="7DE12065" w14:textId="55C2B417" w:rsidR="00856F6F" w:rsidRDefault="00856F6F" w:rsidP="00856F6F">
      <w:pPr>
        <w:pStyle w:val="ddd"/>
        <w:ind w:firstLine="560"/>
      </w:pPr>
      <w:r w:rsidRPr="005179D6">
        <w:rPr>
          <w:rStyle w:val="cccChar"/>
          <w:rFonts w:hint="eastAsia"/>
          <w:color w:val="auto"/>
        </w:rPr>
        <w:t>1R</w:t>
      </w:r>
      <w:r w:rsidRPr="005179D6">
        <w:rPr>
          <w:rStyle w:val="cccChar"/>
          <w:color w:val="auto"/>
        </w:rPr>
        <w:t>1</w:t>
      </w:r>
      <w:r w:rsidRPr="005179D6">
        <w:rPr>
          <w:rStyle w:val="cccChar"/>
          <w:rFonts w:hint="eastAsia"/>
          <w:color w:val="auto"/>
        </w:rPr>
        <w:t>T</w:t>
      </w:r>
      <w:r w:rsidRPr="005179D6">
        <w:rPr>
          <w:rStyle w:val="cccChar"/>
          <w:rFonts w:hint="eastAsia"/>
          <w:color w:val="auto"/>
        </w:rPr>
        <w:t>二进制存储单元阵列是由多个</w:t>
      </w:r>
      <w:del w:id="65" w:author="章烨炜" w:date="2021-01-15T18:16:00Z">
        <w:r w:rsidRPr="005179D6" w:rsidDel="002B227E">
          <w:rPr>
            <w:rStyle w:val="cccChar"/>
            <w:rFonts w:hint="eastAsia"/>
            <w:color w:val="auto"/>
          </w:rPr>
          <w:delText>1T1R</w:delText>
        </w:r>
      </w:del>
      <w:ins w:id="66" w:author="章烨炜" w:date="2021-01-15T18:16:00Z">
        <w:r w:rsidR="002B227E">
          <w:rPr>
            <w:rStyle w:val="cccChar"/>
            <w:color w:val="auto"/>
          </w:rPr>
          <w:t>1R1T</w:t>
        </w:r>
      </w:ins>
      <w:r w:rsidRPr="005179D6">
        <w:rPr>
          <w:rStyle w:val="cccChar"/>
          <w:rFonts w:hint="eastAsia"/>
          <w:color w:val="auto"/>
        </w:rPr>
        <w:t>存储单元阵列排布构成，同一列的</w:t>
      </w:r>
      <w:del w:id="67" w:author="章烨炜" w:date="2021-01-15T18:16:00Z">
        <w:r w:rsidRPr="005179D6" w:rsidDel="002B227E">
          <w:rPr>
            <w:rStyle w:val="cccChar"/>
            <w:rFonts w:hint="eastAsia"/>
            <w:color w:val="auto"/>
          </w:rPr>
          <w:delText>1T1R</w:delText>
        </w:r>
      </w:del>
      <w:ins w:id="68" w:author="章烨炜" w:date="2021-01-15T18:16:00Z">
        <w:r w:rsidR="002B227E">
          <w:rPr>
            <w:rStyle w:val="cccChar"/>
            <w:color w:val="auto"/>
          </w:rPr>
          <w:t>1R1T</w:t>
        </w:r>
      </w:ins>
      <w:r w:rsidRPr="005179D6">
        <w:rPr>
          <w:rStyle w:val="cccChar"/>
          <w:rFonts w:hint="eastAsia"/>
          <w:color w:val="auto"/>
        </w:rPr>
        <w:t>存储单元均连接到同一</w:t>
      </w:r>
      <w:r w:rsidRPr="005179D6">
        <w:rPr>
          <w:rStyle w:val="bbbChar"/>
          <w:rFonts w:hint="eastAsia"/>
          <w:color w:val="auto"/>
        </w:rPr>
        <w:t>位线（</w:t>
      </w:r>
      <w:r w:rsidRPr="005179D6">
        <w:rPr>
          <w:rStyle w:val="bbbChar"/>
          <w:rFonts w:hint="eastAsia"/>
          <w:color w:val="auto"/>
        </w:rPr>
        <w:t>bi</w:t>
      </w:r>
      <w:r w:rsidRPr="005179D6">
        <w:rPr>
          <w:rStyle w:val="bbbChar"/>
          <w:color w:val="auto"/>
        </w:rPr>
        <w:t>t line</w:t>
      </w:r>
      <w:r w:rsidRPr="005179D6">
        <w:rPr>
          <w:rStyle w:val="bbbChar"/>
          <w:rFonts w:hint="eastAsia"/>
          <w:color w:val="auto"/>
        </w:rPr>
        <w:t>）上，并和该位线上的位线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的源极连接，</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的漏极和</w:t>
      </w:r>
      <w:r>
        <w:rPr>
          <w:rFonts w:hint="eastAsia"/>
        </w:rPr>
        <w:t>积分电容组连接。</w:t>
      </w:r>
    </w:p>
    <w:p w14:paraId="0C0C3A69" w14:textId="41E869AE" w:rsidR="00856F6F" w:rsidRDefault="00856F6F" w:rsidP="00856F6F">
      <w:pPr>
        <w:pStyle w:val="ccc"/>
        <w:ind w:firstLine="560"/>
        <w:rPr>
          <w:rStyle w:val="dddChar"/>
          <w:color w:val="auto"/>
        </w:rPr>
      </w:pPr>
      <w:r>
        <w:rPr>
          <w:rFonts w:hint="eastAsia"/>
          <w:color w:val="auto"/>
        </w:rPr>
        <w:t>如图</w:t>
      </w:r>
      <w:r>
        <w:rPr>
          <w:rFonts w:hint="eastAsia"/>
          <w:color w:val="auto"/>
        </w:rPr>
        <w:t>4</w:t>
      </w:r>
      <w:r>
        <w:rPr>
          <w:rFonts w:hint="eastAsia"/>
          <w:color w:val="auto"/>
        </w:rPr>
        <w:t>所示，</w:t>
      </w:r>
      <w:r w:rsidRPr="00A86475">
        <w:rPr>
          <w:rFonts w:hint="eastAsia"/>
          <w:color w:val="auto"/>
        </w:rPr>
        <w:t>每个</w:t>
      </w:r>
      <w:r>
        <w:rPr>
          <w:rStyle w:val="cccChar"/>
          <w:rFonts w:hint="eastAsia"/>
          <w:color w:val="auto"/>
        </w:rPr>
        <w:t>1R1T</w:t>
      </w:r>
      <w:r w:rsidRPr="00A86475">
        <w:rPr>
          <w:rStyle w:val="cccChar"/>
          <w:rFonts w:hint="eastAsia"/>
          <w:color w:val="auto"/>
        </w:rPr>
        <w:t>存储单元包含了相串联的</w:t>
      </w:r>
      <w:r w:rsidRPr="00A86475">
        <w:rPr>
          <w:rFonts w:hint="eastAsia"/>
          <w:color w:val="auto"/>
        </w:rPr>
        <w:t>RRAM</w:t>
      </w:r>
      <w:r w:rsidRPr="00A86475">
        <w:rPr>
          <w:rFonts w:hint="eastAsia"/>
          <w:color w:val="auto"/>
        </w:rPr>
        <w:t>电阻和</w:t>
      </w:r>
      <w:r w:rsidRPr="00A86475">
        <w:rPr>
          <w:rFonts w:hint="eastAsia"/>
          <w:color w:val="auto"/>
        </w:rPr>
        <w:t>MOS</w:t>
      </w:r>
      <w:r w:rsidRPr="00A86475">
        <w:rPr>
          <w:rFonts w:hint="eastAsia"/>
          <w:color w:val="auto"/>
        </w:rPr>
        <w:t>管，</w:t>
      </w:r>
      <w:r w:rsidRPr="00A86475">
        <w:rPr>
          <w:rFonts w:hint="eastAsia"/>
          <w:color w:val="auto"/>
        </w:rPr>
        <w:t>MOS</w:t>
      </w:r>
      <w:r w:rsidRPr="00A86475">
        <w:rPr>
          <w:rFonts w:hint="eastAsia"/>
          <w:color w:val="auto"/>
        </w:rPr>
        <w:t>管的源极经</w:t>
      </w:r>
      <w:r w:rsidRPr="00A86475">
        <w:rPr>
          <w:rFonts w:hint="eastAsia"/>
          <w:color w:val="auto"/>
        </w:rPr>
        <w:t>RRAM</w:t>
      </w:r>
      <w:r w:rsidRPr="00A86475">
        <w:rPr>
          <w:rFonts w:hint="eastAsia"/>
          <w:color w:val="auto"/>
        </w:rPr>
        <w:t>电阻接地，</w:t>
      </w:r>
      <w:r w:rsidRPr="005179D6">
        <w:rPr>
          <w:rStyle w:val="cccChar"/>
          <w:rFonts w:hint="eastAsia"/>
          <w:color w:val="auto"/>
        </w:rPr>
        <w:t>同一列的</w:t>
      </w:r>
      <w:r>
        <w:rPr>
          <w:rStyle w:val="cccChar"/>
          <w:color w:val="auto"/>
        </w:rPr>
        <w:t>1R1T</w:t>
      </w:r>
      <w:r w:rsidRPr="005179D6">
        <w:rPr>
          <w:rStyle w:val="cccChar"/>
          <w:rFonts w:hint="eastAsia"/>
          <w:color w:val="auto"/>
        </w:rPr>
        <w:t>存储单元</w:t>
      </w:r>
      <w:r>
        <w:rPr>
          <w:rStyle w:val="cccChar"/>
          <w:rFonts w:hint="eastAsia"/>
          <w:color w:val="auto"/>
        </w:rPr>
        <w:t>中的所有</w:t>
      </w:r>
      <w:r w:rsidRPr="00A86475">
        <w:rPr>
          <w:rFonts w:hint="eastAsia"/>
          <w:color w:val="auto"/>
        </w:rPr>
        <w:t>MOS</w:t>
      </w:r>
      <w:r w:rsidRPr="00A86475">
        <w:rPr>
          <w:rFonts w:hint="eastAsia"/>
          <w:color w:val="auto"/>
        </w:rPr>
        <w:t>管的漏极和</w:t>
      </w:r>
      <w:r w:rsidRPr="00A86475">
        <w:rPr>
          <w:rStyle w:val="bbbChar"/>
          <w:rFonts w:hint="eastAsia"/>
          <w:color w:val="auto"/>
        </w:rPr>
        <w:t>位线</w:t>
      </w:r>
      <w:r w:rsidRPr="00A86475">
        <w:rPr>
          <w:rFonts w:hint="eastAsia"/>
          <w:color w:val="auto"/>
        </w:rPr>
        <w:t>电容电压隔离晶体管</w:t>
      </w:r>
      <w:r w:rsidRPr="00A86475">
        <w:rPr>
          <w:rFonts w:hint="eastAsia"/>
          <w:color w:val="auto"/>
        </w:rPr>
        <w:t>T</w:t>
      </w:r>
      <w:r w:rsidRPr="00A86475">
        <w:rPr>
          <w:color w:val="auto"/>
          <w:vertAlign w:val="subscript"/>
        </w:rPr>
        <w:t>0</w:t>
      </w:r>
      <w:r w:rsidRPr="00A86475">
        <w:rPr>
          <w:rStyle w:val="dddChar"/>
          <w:rFonts w:hint="eastAsia"/>
          <w:color w:val="auto"/>
        </w:rPr>
        <w:t>的源极连接</w:t>
      </w:r>
      <w:r>
        <w:rPr>
          <w:rStyle w:val="dddChar"/>
          <w:rFonts w:hint="eastAsia"/>
          <w:color w:val="auto"/>
        </w:rPr>
        <w:t>，</w:t>
      </w:r>
      <w:r w:rsidRPr="005179D6">
        <w:rPr>
          <w:rStyle w:val="cccChar"/>
          <w:rFonts w:hint="eastAsia"/>
          <w:color w:val="auto"/>
        </w:rPr>
        <w:t>同一</w:t>
      </w:r>
      <w:r>
        <w:rPr>
          <w:rStyle w:val="cccChar"/>
          <w:rFonts w:hint="eastAsia"/>
          <w:color w:val="auto"/>
        </w:rPr>
        <w:t>行</w:t>
      </w:r>
      <w:r w:rsidRPr="005179D6">
        <w:rPr>
          <w:rStyle w:val="cccChar"/>
          <w:rFonts w:hint="eastAsia"/>
          <w:color w:val="auto"/>
        </w:rPr>
        <w:t>的</w:t>
      </w:r>
      <w:del w:id="69" w:author="章烨炜" w:date="2021-01-15T18:16:00Z">
        <w:r w:rsidRPr="005179D6" w:rsidDel="00B7463E">
          <w:rPr>
            <w:rStyle w:val="cccChar"/>
            <w:rFonts w:hint="eastAsia"/>
            <w:color w:val="auto"/>
          </w:rPr>
          <w:delText>1T1R</w:delText>
        </w:r>
      </w:del>
      <w:ins w:id="70" w:author="章烨炜" w:date="2021-01-15T18:16:00Z">
        <w:r w:rsidR="00B7463E">
          <w:rPr>
            <w:rStyle w:val="cccChar"/>
            <w:color w:val="auto"/>
          </w:rPr>
          <w:t>1R1T</w:t>
        </w:r>
      </w:ins>
      <w:r w:rsidRPr="005179D6">
        <w:rPr>
          <w:rStyle w:val="cccChar"/>
          <w:rFonts w:hint="eastAsia"/>
          <w:color w:val="auto"/>
        </w:rPr>
        <w:t>存储单元</w:t>
      </w:r>
      <w:r>
        <w:rPr>
          <w:rStyle w:val="cccChar"/>
          <w:rFonts w:hint="eastAsia"/>
          <w:color w:val="auto"/>
        </w:rPr>
        <w:t>中的所有</w:t>
      </w:r>
      <w:r w:rsidRPr="00A86475">
        <w:rPr>
          <w:rFonts w:hint="eastAsia"/>
          <w:color w:val="auto"/>
        </w:rPr>
        <w:t>MOS</w:t>
      </w:r>
      <w:r w:rsidRPr="00A86475">
        <w:rPr>
          <w:rFonts w:hint="eastAsia"/>
          <w:color w:val="auto"/>
        </w:rPr>
        <w:t>管</w:t>
      </w:r>
      <w:r>
        <w:rPr>
          <w:rFonts w:hint="eastAsia"/>
          <w:color w:val="auto"/>
        </w:rPr>
        <w:t>的栅极均连接到各自的字线上，字线和</w:t>
      </w:r>
      <w:r w:rsidRPr="00C65E21">
        <w:rPr>
          <w:rFonts w:hint="eastAsia"/>
          <w:color w:val="auto"/>
        </w:rPr>
        <w:t>输入序列控制开关</w:t>
      </w:r>
      <w:r>
        <w:rPr>
          <w:rFonts w:hint="eastAsia"/>
          <w:color w:val="auto"/>
        </w:rPr>
        <w:t>连接</w:t>
      </w:r>
      <w:r w:rsidRPr="00A86475">
        <w:rPr>
          <w:rStyle w:val="dddChar"/>
          <w:rFonts w:hint="eastAsia"/>
          <w:color w:val="auto"/>
        </w:rPr>
        <w:t>；</w:t>
      </w:r>
    </w:p>
    <w:p w14:paraId="6F10E5EC" w14:textId="25E894C1" w:rsidR="00856F6F" w:rsidRPr="006A06B5" w:rsidRDefault="00856F6F" w:rsidP="00856F6F">
      <w:pPr>
        <w:pStyle w:val="ddd"/>
        <w:ind w:firstLine="560"/>
      </w:pPr>
      <w:r>
        <w:rPr>
          <w:rFonts w:hint="eastAsia"/>
        </w:rPr>
        <w:t>如图</w:t>
      </w:r>
      <w:r>
        <w:rPr>
          <w:rFonts w:hint="eastAsia"/>
        </w:rPr>
        <w:t>5</w:t>
      </w:r>
      <w:r>
        <w:rPr>
          <w:rFonts w:hint="eastAsia"/>
        </w:rPr>
        <w:t>所示，</w:t>
      </w:r>
      <w:r w:rsidRPr="00C65E21">
        <w:rPr>
          <w:rFonts w:hint="eastAsia"/>
        </w:rPr>
        <w:t>输入序列控制开关</w:t>
      </w:r>
      <w:r>
        <w:rPr>
          <w:rFonts w:hint="eastAsia"/>
        </w:rPr>
        <w:t>主要由多个双向选择</w:t>
      </w:r>
      <w:r w:rsidRPr="00C65E21">
        <w:rPr>
          <w:rFonts w:hint="eastAsia"/>
        </w:rPr>
        <w:t>开关</w:t>
      </w:r>
      <w:r>
        <w:rPr>
          <w:rFonts w:hint="eastAsia"/>
        </w:rPr>
        <w:t>组成，双向选择</w:t>
      </w:r>
      <w:r w:rsidRPr="00C65E21">
        <w:rPr>
          <w:rFonts w:hint="eastAsia"/>
        </w:rPr>
        <w:t>开关</w:t>
      </w:r>
      <w:r>
        <w:rPr>
          <w:rFonts w:hint="eastAsia"/>
        </w:rPr>
        <w:t>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Pr>
          <w:rStyle w:val="cccChar"/>
          <w:rFonts w:hint="eastAsia"/>
          <w:color w:val="auto"/>
        </w:rPr>
        <w:t>中的</w:t>
      </w:r>
      <w:r w:rsidRPr="006A06B5">
        <w:rPr>
          <w:rStyle w:val="cccChar"/>
          <w:rFonts w:hint="eastAsia"/>
          <w:color w:val="auto"/>
        </w:rPr>
        <w:t>行数相同，同一行的</w:t>
      </w:r>
      <w:del w:id="71" w:author="章烨炜" w:date="2021-01-15T18:17:00Z">
        <w:r w:rsidRPr="006A06B5" w:rsidDel="00B7463E">
          <w:rPr>
            <w:rStyle w:val="cccChar"/>
            <w:rFonts w:hint="eastAsia"/>
            <w:color w:val="auto"/>
          </w:rPr>
          <w:delText>1T1R</w:delText>
        </w:r>
      </w:del>
      <w:ins w:id="72" w:author="章烨炜" w:date="2021-01-15T18:17:00Z">
        <w:r w:rsidR="00B7463E">
          <w:rPr>
            <w:rStyle w:val="cccChar"/>
            <w:color w:val="auto"/>
          </w:rPr>
          <w:t>1R1T</w:t>
        </w:r>
      </w:ins>
      <w:r w:rsidRPr="006A06B5">
        <w:rPr>
          <w:rStyle w:val="cccChar"/>
          <w:rFonts w:hint="eastAsia"/>
          <w:color w:val="auto"/>
        </w:rPr>
        <w:t>存储单元中的所有</w:t>
      </w:r>
      <w:r w:rsidRPr="006A06B5">
        <w:rPr>
          <w:rFonts w:hint="eastAsia"/>
        </w:rPr>
        <w:t>MOS</w:t>
      </w:r>
      <w:r w:rsidRPr="006A06B5">
        <w:rPr>
          <w:rFonts w:hint="eastAsia"/>
        </w:rPr>
        <w:t>管的栅极连接到双向选择开关的固定端，</w:t>
      </w:r>
      <w:r w:rsidRPr="006A06B5">
        <w:rPr>
          <w:rStyle w:val="bbbChar"/>
          <w:rFonts w:hint="eastAsia"/>
          <w:color w:val="auto"/>
        </w:rPr>
        <w:t>双向选择开关的两个切换端分别连接到地线和数据输入线。</w:t>
      </w:r>
    </w:p>
    <w:p w14:paraId="76518AAA" w14:textId="5610754E" w:rsidR="00856F6F" w:rsidRDefault="00856F6F" w:rsidP="00856F6F">
      <w:pPr>
        <w:pStyle w:val="ddd"/>
        <w:ind w:firstLine="560"/>
      </w:pPr>
      <w:r>
        <w:rPr>
          <w:rFonts w:hint="eastAsia"/>
        </w:rPr>
        <w:t>如图</w:t>
      </w:r>
      <w:r>
        <w:rPr>
          <w:rFonts w:hint="eastAsia"/>
        </w:rPr>
        <w:t>5</w:t>
      </w:r>
      <w:r>
        <w:rPr>
          <w:rFonts w:hint="eastAsia"/>
        </w:rPr>
        <w:t>所示，积分电容组包含了多个积分电容模块和一个补偿电容模块；积分电容模块的数量和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Pr>
          <w:rStyle w:val="cccChar"/>
          <w:rFonts w:hint="eastAsia"/>
          <w:color w:val="auto"/>
        </w:rPr>
        <w:t>中的列数相同；</w:t>
      </w:r>
      <w:r>
        <w:rPr>
          <w:rFonts w:hint="eastAsia"/>
        </w:rPr>
        <w:t>积分电容模块包含了两个积分电容和三个积分控制开关，</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w:t>
      </w:r>
      <w:r>
        <w:rPr>
          <w:rStyle w:val="dddChar"/>
          <w:rFonts w:hint="eastAsia"/>
        </w:rPr>
        <w:t>和</w:t>
      </w:r>
      <w:r>
        <w:rPr>
          <w:rFonts w:hint="eastAsia"/>
        </w:rPr>
        <w:t>模数转换电路</w:t>
      </w:r>
      <w:r>
        <w:rPr>
          <w:rFonts w:hint="eastAsia"/>
        </w:rPr>
        <w:t>ADC</w:t>
      </w:r>
      <w:r>
        <w:rPr>
          <w:rFonts w:hint="eastAsia"/>
        </w:rPr>
        <w:t>的输入端之间串联上第二积分控制开关</w:t>
      </w:r>
      <w:r>
        <w:rPr>
          <w:rFonts w:hint="eastAsia"/>
        </w:rPr>
        <w:t>S</w:t>
      </w:r>
      <w:r w:rsidRPr="009C44DB">
        <w:rPr>
          <w:vertAlign w:val="subscript"/>
        </w:rPr>
        <w:t>2</w:t>
      </w:r>
      <w:r>
        <w:rPr>
          <w:rFonts w:hint="eastAsia"/>
        </w:rPr>
        <w:t>和第一积分控制开关</w:t>
      </w:r>
      <w:r>
        <w:rPr>
          <w:rFonts w:hint="eastAsia"/>
        </w:rPr>
        <w:t>S</w:t>
      </w:r>
      <w:r w:rsidRPr="009C44DB">
        <w:rPr>
          <w:vertAlign w:val="subscript"/>
        </w:rPr>
        <w:t>1</w:t>
      </w:r>
      <w:r>
        <w:rPr>
          <w:rFonts w:hint="eastAsia"/>
        </w:rPr>
        <w:t>，两个积分电容串联后并联到第二积分控制开关</w:t>
      </w:r>
      <w:r>
        <w:rPr>
          <w:rFonts w:hint="eastAsia"/>
        </w:rPr>
        <w:t>S</w:t>
      </w:r>
      <w:r w:rsidRPr="009C44DB">
        <w:rPr>
          <w:vertAlign w:val="subscript"/>
        </w:rPr>
        <w:t>2</w:t>
      </w:r>
      <w:r>
        <w:rPr>
          <w:rFonts w:hint="eastAsia"/>
        </w:rPr>
        <w:t>两端，第一积分控制开关</w:t>
      </w:r>
      <w:r>
        <w:rPr>
          <w:rFonts w:hint="eastAsia"/>
        </w:rPr>
        <w:t>S</w:t>
      </w:r>
      <w:r>
        <w:rPr>
          <w:vertAlign w:val="subscript"/>
        </w:rPr>
        <w:t>1</w:t>
      </w:r>
      <w:r>
        <w:rPr>
          <w:rFonts w:hint="eastAsia"/>
        </w:rPr>
        <w:t>并联在其中一个积分电容的两端；补偿电容模块包含了一个补偿电容和两个补偿控制开关，模数转换电路</w:t>
      </w:r>
      <w:r>
        <w:rPr>
          <w:rFonts w:hint="eastAsia"/>
        </w:rPr>
        <w:t>ADC</w:t>
      </w:r>
      <w:r>
        <w:rPr>
          <w:rFonts w:hint="eastAsia"/>
        </w:rPr>
        <w:t>的输入端和第一补偿控制开关、第二补偿控制开关串联，第二补偿控制开关的两端并联有补偿电容。</w:t>
      </w:r>
    </w:p>
    <w:p w14:paraId="3141863B" w14:textId="507102EF" w:rsidR="00856F6F" w:rsidRPr="00356677" w:rsidRDefault="00856F6F" w:rsidP="00856F6F">
      <w:pPr>
        <w:pStyle w:val="ddd"/>
        <w:ind w:firstLine="560"/>
      </w:pPr>
      <w:r w:rsidRPr="00356677">
        <w:rPr>
          <w:rFonts w:hint="eastAsia"/>
        </w:rPr>
        <w:t>由</w:t>
      </w:r>
      <w:r w:rsidRPr="00356677">
        <w:rPr>
          <w:rStyle w:val="cccChar"/>
          <w:rFonts w:hint="eastAsia"/>
          <w:color w:val="auto"/>
        </w:rPr>
        <w:t>1R</w:t>
      </w:r>
      <w:r w:rsidRPr="00356677">
        <w:rPr>
          <w:rStyle w:val="cccChar"/>
          <w:color w:val="auto"/>
        </w:rPr>
        <w:t>1</w:t>
      </w:r>
      <w:r w:rsidRPr="00356677">
        <w:rPr>
          <w:rStyle w:val="cccChar"/>
          <w:rFonts w:hint="eastAsia"/>
          <w:color w:val="auto"/>
        </w:rPr>
        <w:t>T</w:t>
      </w:r>
      <w:r w:rsidRPr="00356677">
        <w:rPr>
          <w:rStyle w:val="cccChar"/>
          <w:rFonts w:hint="eastAsia"/>
          <w:color w:val="auto"/>
        </w:rPr>
        <w:t>二进制存储单元阵列中的各个开关和</w:t>
      </w:r>
      <w:r w:rsidRPr="00356677">
        <w:rPr>
          <w:rFonts w:hint="eastAsia"/>
        </w:rPr>
        <w:t>输入序列控制开关构成了</w:t>
      </w:r>
      <w:r w:rsidRPr="00356677">
        <w:rPr>
          <w:rStyle w:val="aaaChar"/>
          <w:rFonts w:hint="eastAsia"/>
          <w:dstrike w:val="0"/>
          <w:color w:val="auto"/>
        </w:rPr>
        <w:t>积分时序控制开关。</w:t>
      </w:r>
    </w:p>
    <w:p w14:paraId="39C7639F" w14:textId="08743C31" w:rsidR="00856F6F" w:rsidRPr="00861F75" w:rsidRDefault="00856F6F" w:rsidP="00856F6F">
      <w:pPr>
        <w:pStyle w:val="ddd"/>
        <w:ind w:firstLine="560"/>
      </w:pPr>
      <w:r w:rsidRPr="00861F75">
        <w:rPr>
          <w:rFonts w:hint="eastAsia"/>
        </w:rPr>
        <w:t>每个积分电容模块中的两个积分电容的电容值相加为固定的</w:t>
      </w:r>
      <w:r w:rsidRPr="00861F75">
        <w:rPr>
          <w:rFonts w:hint="eastAsia"/>
          <w:szCs w:val="22"/>
        </w:rPr>
        <w:t>积分总电容值</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w:t>
      </w:r>
      <w:r w:rsidRPr="00861F75">
        <w:rPr>
          <w:rFonts w:hint="eastAsia"/>
        </w:rPr>
        <w:t>各个积分电容模块的两个积分电容中</w:t>
      </w:r>
      <w:r w:rsidRPr="00861F75">
        <w:rPr>
          <w:rFonts w:hint="eastAsia"/>
          <w:szCs w:val="22"/>
        </w:rPr>
        <w:t>未和</w:t>
      </w:r>
      <w:r w:rsidRPr="00861F75">
        <w:rPr>
          <w:rFonts w:hint="eastAsia"/>
        </w:rPr>
        <w:t>第</w:t>
      </w:r>
      <w:del w:id="73" w:author="章烨炜" w:date="2021-01-15T19:11:00Z">
        <w:r w:rsidDel="00924E7C">
          <w:rPr>
            <w:rFonts w:hint="eastAsia"/>
          </w:rPr>
          <w:delText>一</w:delText>
        </w:r>
      </w:del>
      <w:ins w:id="74" w:author="章烨炜" w:date="2021-01-15T19:11:00Z">
        <w:r w:rsidR="00924E7C">
          <w:rPr>
            <w:rFonts w:hint="eastAsia"/>
          </w:rPr>
          <w:t>三</w:t>
        </w:r>
      </w:ins>
      <w:r w:rsidRPr="00861F75">
        <w:rPr>
          <w:rFonts w:hint="eastAsia"/>
        </w:rPr>
        <w:t>积分控制开关</w:t>
      </w:r>
      <w:r>
        <w:rPr>
          <w:rFonts w:hint="eastAsia"/>
        </w:rPr>
        <w:t>S</w:t>
      </w:r>
      <w:del w:id="75" w:author="章烨炜" w:date="2021-01-15T19:11:00Z">
        <w:r w:rsidRPr="009C44DB" w:rsidDel="00924E7C">
          <w:rPr>
            <w:rFonts w:hint="eastAsia"/>
            <w:vertAlign w:val="subscript"/>
          </w:rPr>
          <w:delText>1</w:delText>
        </w:r>
      </w:del>
      <w:ins w:id="76" w:author="章烨炜" w:date="2021-01-15T19:11:00Z">
        <w:r w:rsidR="00924E7C">
          <w:rPr>
            <w:rFonts w:hint="eastAsia"/>
            <w:vertAlign w:val="subscript"/>
          </w:rPr>
          <w:t>3</w:t>
        </w:r>
      </w:ins>
      <w:r w:rsidRPr="00861F75">
        <w:rPr>
          <w:rFonts w:hint="eastAsia"/>
        </w:rPr>
        <w:t>并联的积分电容的电容值按照以下公式设置：</w:t>
      </w:r>
    </w:p>
    <w:p w14:paraId="31458A9A" w14:textId="77777777" w:rsidR="00856F6F" w:rsidRPr="00861F75" w:rsidRDefault="00AB25E2" w:rsidP="00856F6F">
      <w:pPr>
        <w:shd w:val="clear" w:color="auto" w:fill="FFFFFF"/>
        <w:spacing w:line="520" w:lineRule="atLeast"/>
        <w:ind w:leftChars="200" w:left="480" w:firstLine="440"/>
        <w:jc w:val="center"/>
        <w:rPr>
          <w:rFonts w:ascii="宋体" w:hAnsi="宋体" w:cs="宋体"/>
          <w:szCs w:val="22"/>
          <w:lang w:eastAsia="zh-CN"/>
        </w:rPr>
      </w:pPr>
      <m:oMathPara>
        <m:oMath>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f</m:t>
              </m:r>
            </m:sub>
          </m:sSub>
          <m:r>
            <w:rPr>
              <w:rFonts w:ascii="Cambria Math" w:eastAsia="等线" w:hAnsi="Cambria Math"/>
              <w:szCs w:val="22"/>
              <w:lang w:eastAsia="zh-CN"/>
            </w:rPr>
            <m:t>=2</m:t>
          </m:r>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n-1</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2</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n-2</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3</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n-3</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n</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0</m:t>
              </m:r>
            </m:sub>
          </m:sSub>
        </m:oMath>
      </m:oMathPara>
    </w:p>
    <w:p w14:paraId="53E3067E" w14:textId="2EEECB08" w:rsidR="00856F6F" w:rsidRPr="00861F75" w:rsidRDefault="00856F6F" w:rsidP="00856F6F">
      <w:pPr>
        <w:pStyle w:val="ddd"/>
        <w:ind w:firstLine="560"/>
      </w:pPr>
      <w:r w:rsidRPr="00861F75">
        <w:rPr>
          <w:rFonts w:hint="eastAsia"/>
        </w:rPr>
        <w:t>其中，</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表示积分总电容值，</w:t>
      </w:r>
      <w:r w:rsidRPr="00861F75">
        <w:rPr>
          <w:rFonts w:hint="eastAsia"/>
          <w:szCs w:val="22"/>
        </w:rPr>
        <w:t>n</w:t>
      </w:r>
      <w:r w:rsidRPr="00861F75">
        <w:rPr>
          <w:rFonts w:hint="eastAsia"/>
          <w:szCs w:val="22"/>
        </w:rPr>
        <w:t>表示</w:t>
      </w:r>
      <w:r w:rsidRPr="00861F75">
        <w:rPr>
          <w:rFonts w:hint="eastAsia"/>
        </w:rPr>
        <w:t>积分电容模块的总数，</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oMath>
      <w:r w:rsidRPr="00861F75">
        <w:rPr>
          <w:rFonts w:hint="eastAsia"/>
          <w:szCs w:val="22"/>
        </w:rPr>
        <w:t>表示第</w:t>
      </w:r>
      <w:r w:rsidRPr="00861F75">
        <w:rPr>
          <w:rFonts w:hint="eastAsia"/>
          <w:szCs w:val="22"/>
        </w:rPr>
        <w:t>n</w:t>
      </w:r>
      <w:r w:rsidRPr="00861F75">
        <w:rPr>
          <w:rFonts w:hint="eastAsia"/>
          <w:szCs w:val="22"/>
        </w:rPr>
        <w:t>个</w:t>
      </w:r>
      <w:r w:rsidRPr="00861F75">
        <w:rPr>
          <w:rFonts w:hint="eastAsia"/>
        </w:rPr>
        <w:t>积分电容模块中</w:t>
      </w:r>
      <w:r w:rsidRPr="00861F75">
        <w:rPr>
          <w:rFonts w:hint="eastAsia"/>
          <w:szCs w:val="22"/>
        </w:rPr>
        <w:t>未和</w:t>
      </w:r>
      <w:r w:rsidRPr="00861F75">
        <w:rPr>
          <w:rFonts w:hint="eastAsia"/>
        </w:rPr>
        <w:t>第</w:t>
      </w:r>
      <w:del w:id="77" w:author="章烨炜" w:date="2021-01-15T19:11:00Z">
        <w:r w:rsidDel="00924E7C">
          <w:rPr>
            <w:rFonts w:hint="eastAsia"/>
          </w:rPr>
          <w:delText>一</w:delText>
        </w:r>
      </w:del>
      <w:ins w:id="78" w:author="章烨炜" w:date="2021-01-15T19:11:00Z">
        <w:r w:rsidR="00924E7C">
          <w:rPr>
            <w:rFonts w:hint="eastAsia"/>
          </w:rPr>
          <w:t>三</w:t>
        </w:r>
      </w:ins>
      <w:r w:rsidRPr="00861F75">
        <w:rPr>
          <w:rFonts w:hint="eastAsia"/>
        </w:rPr>
        <w:t>积分控制开关</w:t>
      </w:r>
      <w:r w:rsidRPr="00861F75">
        <w:rPr>
          <w:rFonts w:hint="eastAsia"/>
        </w:rPr>
        <w:t>S</w:t>
      </w:r>
      <w:del w:id="79" w:author="章烨炜" w:date="2021-01-15T19:11:00Z">
        <w:r w:rsidDel="00924E7C">
          <w:rPr>
            <w:rFonts w:hint="eastAsia"/>
            <w:vertAlign w:val="subscript"/>
          </w:rPr>
          <w:delText>1</w:delText>
        </w:r>
      </w:del>
      <w:ins w:id="80" w:author="章烨炜" w:date="2021-01-15T19:11:00Z">
        <w:r w:rsidR="00924E7C">
          <w:rPr>
            <w:rFonts w:hint="eastAsia"/>
            <w:vertAlign w:val="subscript"/>
          </w:rPr>
          <w:t>3</w:t>
        </w:r>
      </w:ins>
      <w:r w:rsidRPr="00861F75">
        <w:rPr>
          <w:rFonts w:hint="eastAsia"/>
        </w:rPr>
        <w:t>并联的一个积分电容的电容值；</w:t>
      </w:r>
    </w:p>
    <w:p w14:paraId="477CF3BA" w14:textId="5E8D7D54" w:rsidR="00856F6F" w:rsidRPr="00861F75" w:rsidRDefault="00856F6F" w:rsidP="00856F6F">
      <w:pPr>
        <w:pStyle w:val="ddd"/>
        <w:ind w:firstLine="560"/>
      </w:pPr>
      <w:r w:rsidRPr="00861F75">
        <w:rPr>
          <w:rFonts w:hint="eastAsia"/>
        </w:rPr>
        <w:t>补偿电容模块中的补偿电容的电容值是与在补偿电容模块最邻近相连的积分电容模块中</w:t>
      </w:r>
      <w:r w:rsidRPr="00861F75">
        <w:rPr>
          <w:rFonts w:hint="eastAsia"/>
          <w:szCs w:val="22"/>
        </w:rPr>
        <w:t>未和</w:t>
      </w:r>
      <w:r w:rsidRPr="00861F75">
        <w:rPr>
          <w:rFonts w:hint="eastAsia"/>
        </w:rPr>
        <w:t>第</w:t>
      </w:r>
      <w:del w:id="81" w:author="章烨炜" w:date="2021-01-15T19:11:00Z">
        <w:r w:rsidDel="00924E7C">
          <w:rPr>
            <w:rFonts w:hint="eastAsia"/>
          </w:rPr>
          <w:delText>一</w:delText>
        </w:r>
      </w:del>
      <w:ins w:id="82" w:author="章烨炜" w:date="2021-01-15T19:11:00Z">
        <w:r w:rsidR="00924E7C">
          <w:rPr>
            <w:rFonts w:hint="eastAsia"/>
          </w:rPr>
          <w:t>三</w:t>
        </w:r>
      </w:ins>
      <w:r w:rsidRPr="00861F75">
        <w:rPr>
          <w:rFonts w:hint="eastAsia"/>
        </w:rPr>
        <w:t>积分控制开关</w:t>
      </w:r>
      <w:r w:rsidRPr="00861F75">
        <w:rPr>
          <w:rFonts w:hint="eastAsia"/>
        </w:rPr>
        <w:t>S</w:t>
      </w:r>
      <w:del w:id="83" w:author="章烨炜" w:date="2021-01-15T19:11:00Z">
        <w:r w:rsidDel="00924E7C">
          <w:rPr>
            <w:rFonts w:hint="eastAsia"/>
            <w:vertAlign w:val="subscript"/>
          </w:rPr>
          <w:delText>1</w:delText>
        </w:r>
      </w:del>
      <w:ins w:id="84" w:author="章烨炜" w:date="2021-01-15T19:11:00Z">
        <w:r w:rsidR="00924E7C">
          <w:rPr>
            <w:rFonts w:hint="eastAsia"/>
            <w:vertAlign w:val="subscript"/>
          </w:rPr>
          <w:t>3</w:t>
        </w:r>
      </w:ins>
      <w:r w:rsidRPr="00861F75">
        <w:rPr>
          <w:rFonts w:hint="eastAsia"/>
        </w:rPr>
        <w:t>并联的积分电容的电容值相同；</w:t>
      </w:r>
    </w:p>
    <w:p w14:paraId="1F9F0C40" w14:textId="0BA6FA87" w:rsidR="00856F6F" w:rsidRPr="006F520D" w:rsidRDefault="00856F6F" w:rsidP="00856F6F">
      <w:pPr>
        <w:pStyle w:val="ddd"/>
        <w:ind w:firstLine="560"/>
      </w:pPr>
      <w:r>
        <w:rPr>
          <w:rFonts w:hint="eastAsia"/>
        </w:rPr>
        <w:lastRenderedPageBreak/>
        <w:t>各个积分电容模块中的第二积分控制开关</w:t>
      </w:r>
      <w:r>
        <w:rPr>
          <w:rFonts w:hint="eastAsia"/>
        </w:rPr>
        <w:t>S</w:t>
      </w:r>
      <w:r w:rsidRPr="00924E7C">
        <w:rPr>
          <w:rFonts w:hint="eastAsia"/>
          <w:vertAlign w:val="subscript"/>
          <w:rPrChange w:id="85" w:author="章烨炜" w:date="2021-01-15T19:12:00Z">
            <w:rPr>
              <w:rFonts w:hint="eastAsia"/>
            </w:rPr>
          </w:rPrChange>
        </w:rPr>
        <w:t>2</w:t>
      </w:r>
      <w:r>
        <w:rPr>
          <w:rFonts w:hint="eastAsia"/>
        </w:rPr>
        <w:t>和补偿电容模块中的第二补偿控制开关保持同步控制。各个积分电容模块中的第一积分控制开关</w:t>
      </w:r>
      <w:r>
        <w:rPr>
          <w:rFonts w:hint="eastAsia"/>
        </w:rPr>
        <w:t>S</w:t>
      </w:r>
      <w:r>
        <w:rPr>
          <w:rFonts w:hint="eastAsia"/>
          <w:vertAlign w:val="subscript"/>
        </w:rPr>
        <w:t>1</w:t>
      </w:r>
      <w:r>
        <w:rPr>
          <w:rFonts w:hint="eastAsia"/>
        </w:rPr>
        <w:t>和补偿电容模块中的第一补偿控制开关</w:t>
      </w:r>
      <w:ins w:id="86" w:author="章烨炜" w:date="2021-01-15T19:12:00Z">
        <w:r w:rsidR="00924E7C">
          <w:rPr>
            <w:rFonts w:hint="eastAsia"/>
          </w:rPr>
          <w:t>S</w:t>
        </w:r>
        <w:r w:rsidR="00924E7C" w:rsidRPr="00924E7C">
          <w:rPr>
            <w:vertAlign w:val="subscript"/>
            <w:rPrChange w:id="87" w:author="章烨炜" w:date="2021-01-15T19:12:00Z">
              <w:rPr/>
            </w:rPrChange>
          </w:rPr>
          <w:t>1</w:t>
        </w:r>
        <w:r w:rsidR="00924E7C" w:rsidRPr="00924E7C">
          <w:rPr>
            <w:vertAlign w:val="superscript"/>
            <w:rPrChange w:id="88" w:author="章烨炜" w:date="2021-01-15T19:12:00Z">
              <w:rPr/>
            </w:rPrChange>
          </w:rPr>
          <w:t>-</w:t>
        </w:r>
      </w:ins>
      <w:r>
        <w:rPr>
          <w:rFonts w:hint="eastAsia"/>
        </w:rPr>
        <w:t>保持同步控制。</w:t>
      </w:r>
    </w:p>
    <w:p w14:paraId="33A5B962" w14:textId="49280C3C" w:rsidR="00856F6F" w:rsidRDefault="00856F6F" w:rsidP="00856F6F">
      <w:pPr>
        <w:pStyle w:val="ddd"/>
        <w:ind w:firstLine="560"/>
      </w:pPr>
      <w:r>
        <w:rPr>
          <w:rFonts w:hint="eastAsia"/>
        </w:rPr>
        <w:t>模数转换电路</w:t>
      </w:r>
      <w:r>
        <w:rPr>
          <w:rFonts w:hint="eastAsia"/>
        </w:rPr>
        <w:t>ADC</w:t>
      </w:r>
      <w:r>
        <w:rPr>
          <w:rFonts w:hint="eastAsia"/>
        </w:rPr>
        <w:t>的输入端还连接设有开关</w:t>
      </w:r>
      <w:r>
        <w:rPr>
          <w:rFonts w:hint="eastAsia"/>
        </w:rPr>
        <w:t>S</w:t>
      </w:r>
      <w:r w:rsidRPr="009C44DB">
        <w:rPr>
          <w:vertAlign w:val="subscript"/>
        </w:rPr>
        <w:t>4</w:t>
      </w:r>
      <w:r>
        <w:rPr>
          <w:rFonts w:hint="eastAsia"/>
        </w:rPr>
        <w:t>，经开关</w:t>
      </w:r>
      <w:r>
        <w:rPr>
          <w:rFonts w:hint="eastAsia"/>
        </w:rPr>
        <w:t>S</w:t>
      </w:r>
      <w:r w:rsidRPr="009C44DB">
        <w:rPr>
          <w:vertAlign w:val="subscript"/>
        </w:rPr>
        <w:t>4</w:t>
      </w:r>
      <w:r>
        <w:rPr>
          <w:rFonts w:hint="eastAsia"/>
        </w:rPr>
        <w:t>和各个积分电容模块和一个补偿电容模块连接。</w:t>
      </w:r>
    </w:p>
    <w:p w14:paraId="77C5BF09" w14:textId="206A252D" w:rsidR="00856F6F" w:rsidRDefault="00856F6F" w:rsidP="00856F6F">
      <w:pPr>
        <w:pStyle w:val="ddd"/>
        <w:ind w:firstLine="560"/>
      </w:pPr>
      <w:r>
        <w:rPr>
          <w:rFonts w:hint="eastAsia"/>
        </w:rPr>
        <w:t>模数转换电路</w:t>
      </w:r>
      <w:r>
        <w:rPr>
          <w:rFonts w:hint="eastAsia"/>
        </w:rPr>
        <w:t>ADC</w:t>
      </w:r>
      <w:r>
        <w:rPr>
          <w:rFonts w:hint="eastAsia"/>
        </w:rPr>
        <w:t>的输入端还连接设有开关</w:t>
      </w:r>
      <w:r>
        <w:rPr>
          <w:rFonts w:hint="eastAsia"/>
        </w:rPr>
        <w:t>S</w:t>
      </w:r>
      <w:r w:rsidRPr="009C44DB">
        <w:rPr>
          <w:vertAlign w:val="subscript"/>
        </w:rPr>
        <w:t>6</w:t>
      </w:r>
      <w:r>
        <w:rPr>
          <w:rFonts w:hint="eastAsia"/>
        </w:rPr>
        <w:t>，各个积分电容模块和一个补偿电容模块连接到开关</w:t>
      </w:r>
      <w:r>
        <w:rPr>
          <w:rFonts w:hint="eastAsia"/>
        </w:rPr>
        <w:t>S</w:t>
      </w:r>
      <w:r w:rsidRPr="009C44DB">
        <w:rPr>
          <w:vertAlign w:val="subscript"/>
        </w:rPr>
        <w:t>6</w:t>
      </w:r>
      <w:r>
        <w:rPr>
          <w:rFonts w:hint="eastAsia"/>
        </w:rPr>
        <w:t>和开关</w:t>
      </w:r>
      <w:r>
        <w:rPr>
          <w:rFonts w:hint="eastAsia"/>
        </w:rPr>
        <w:t>S</w:t>
      </w:r>
      <w:r w:rsidRPr="009C44DB">
        <w:rPr>
          <w:vertAlign w:val="subscript"/>
        </w:rPr>
        <w:t>4</w:t>
      </w:r>
      <w:r>
        <w:rPr>
          <w:rFonts w:hint="eastAsia"/>
        </w:rPr>
        <w:t>之间，开关</w:t>
      </w:r>
      <w:r>
        <w:rPr>
          <w:rFonts w:hint="eastAsia"/>
        </w:rPr>
        <w:t>S</w:t>
      </w:r>
      <w:r w:rsidRPr="009C44DB">
        <w:rPr>
          <w:vertAlign w:val="subscript"/>
        </w:rPr>
        <w:t>6</w:t>
      </w:r>
      <w:r>
        <w:rPr>
          <w:rFonts w:hint="eastAsia"/>
        </w:rPr>
        <w:t>用于重置。</w:t>
      </w:r>
    </w:p>
    <w:p w14:paraId="1B32CFB9" w14:textId="47296708" w:rsidR="00856F6F" w:rsidRDefault="00856F6F" w:rsidP="00856F6F">
      <w:pPr>
        <w:pStyle w:val="ddd"/>
        <w:ind w:firstLine="560"/>
      </w:pPr>
      <w:r>
        <w:rPr>
          <w:rFonts w:hint="eastAsia"/>
        </w:rPr>
        <w:t>如图</w:t>
      </w:r>
      <w:r>
        <w:rPr>
          <w:rFonts w:hint="eastAsia"/>
        </w:rPr>
        <w:t>5</w:t>
      </w:r>
      <w:r>
        <w:rPr>
          <w:rFonts w:hint="eastAsia"/>
        </w:rPr>
        <w:t>所示，偏置电路主要由相串联的偏置</w:t>
      </w:r>
      <w:r>
        <w:rPr>
          <w:rFonts w:hint="eastAsia"/>
        </w:rPr>
        <w:t>MOS</w:t>
      </w:r>
      <w:r>
        <w:rPr>
          <w:rFonts w:hint="eastAsia"/>
        </w:rPr>
        <w:t>管和电流</w:t>
      </w:r>
      <w:del w:id="89" w:author="章烨炜" w:date="2021-01-15T18:42:00Z">
        <w:r w:rsidDel="004F4E04">
          <w:rPr>
            <w:rFonts w:hint="eastAsia"/>
          </w:rPr>
          <w:delText>表</w:delText>
        </w:r>
      </w:del>
      <w:ins w:id="90" w:author="章烨炜" w:date="2021-01-15T18:42:00Z">
        <w:r w:rsidR="004F4E04">
          <w:rPr>
            <w:rFonts w:hint="eastAsia"/>
          </w:rPr>
          <w:t>源</w:t>
        </w:r>
      </w:ins>
      <w:r>
        <w:rPr>
          <w:rFonts w:hint="eastAsia"/>
        </w:rPr>
        <w:t>构成，偏置</w:t>
      </w:r>
      <w:r>
        <w:rPr>
          <w:rFonts w:hint="eastAsia"/>
        </w:rPr>
        <w:t>MOS</w:t>
      </w:r>
      <w:r>
        <w:rPr>
          <w:rFonts w:hint="eastAsia"/>
        </w:rPr>
        <w:t>管的栅极和漏极自相连；</w:t>
      </w:r>
    </w:p>
    <w:p w14:paraId="0757BD82" w14:textId="14F6CDCB" w:rsidR="00856F6F" w:rsidRDefault="00856F6F" w:rsidP="00856F6F">
      <w:pPr>
        <w:pStyle w:val="ddd"/>
        <w:ind w:firstLine="560"/>
      </w:pPr>
      <w:r>
        <w:rPr>
          <w:rFonts w:hint="eastAsia"/>
        </w:rPr>
        <w:t>每个</w:t>
      </w:r>
      <w:r>
        <w:rPr>
          <w:rStyle w:val="cccChar"/>
          <w:rFonts w:hint="eastAsia"/>
          <w:color w:val="auto"/>
        </w:rPr>
        <w:t>被</w:t>
      </w:r>
      <w:r w:rsidRPr="00C65E21">
        <w:rPr>
          <w:rFonts w:hint="eastAsia"/>
        </w:rPr>
        <w:t>动稳压电路</w:t>
      </w:r>
      <w:r>
        <w:rPr>
          <w:rFonts w:hint="eastAsia"/>
        </w:rPr>
        <w:t>主要有两个</w:t>
      </w:r>
      <w:r w:rsidRPr="00C65E21">
        <w:rPr>
          <w:rFonts w:hint="eastAsia"/>
        </w:rPr>
        <w:t>稳压</w:t>
      </w:r>
      <w:r>
        <w:rPr>
          <w:rFonts w:hint="eastAsia"/>
        </w:rPr>
        <w:t>MOS</w:t>
      </w:r>
      <w:r>
        <w:rPr>
          <w:rFonts w:hint="eastAsia"/>
        </w:rPr>
        <w:t>管反向串联构成，两个</w:t>
      </w:r>
      <w:r w:rsidRPr="00C65E21">
        <w:rPr>
          <w:rFonts w:hint="eastAsia"/>
        </w:rPr>
        <w:t>稳压</w:t>
      </w:r>
      <w:r>
        <w:rPr>
          <w:rFonts w:hint="eastAsia"/>
        </w:rPr>
        <w:t>MOS</w:t>
      </w:r>
      <w:r>
        <w:rPr>
          <w:rFonts w:hint="eastAsia"/>
        </w:rPr>
        <w:t>管的漏极相连接后连接到</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Fonts w:hint="eastAsia"/>
        </w:rPr>
        <w:t>的栅极，两个</w:t>
      </w:r>
      <w:r w:rsidRPr="00C65E21">
        <w:rPr>
          <w:rFonts w:hint="eastAsia"/>
        </w:rPr>
        <w:t>稳压</w:t>
      </w:r>
      <w:r>
        <w:rPr>
          <w:rFonts w:hint="eastAsia"/>
        </w:rPr>
        <w:t>MOS</w:t>
      </w:r>
      <w:r>
        <w:rPr>
          <w:rFonts w:hint="eastAsia"/>
        </w:rPr>
        <w:t>管的栅极分别连接到</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Fonts w:hint="eastAsia"/>
        </w:rPr>
        <w:t>的源极和偏置电路中偏置</w:t>
      </w:r>
      <w:r>
        <w:rPr>
          <w:rFonts w:hint="eastAsia"/>
        </w:rPr>
        <w:t>MOS</w:t>
      </w:r>
      <w:r>
        <w:rPr>
          <w:rFonts w:hint="eastAsia"/>
        </w:rPr>
        <w:t>管的栅极，两个</w:t>
      </w:r>
      <w:r w:rsidRPr="00C65E21">
        <w:rPr>
          <w:rFonts w:hint="eastAsia"/>
        </w:rPr>
        <w:t>稳压</w:t>
      </w:r>
      <w:r>
        <w:rPr>
          <w:rFonts w:hint="eastAsia"/>
        </w:rPr>
        <w:t>MOS</w:t>
      </w:r>
      <w:r>
        <w:rPr>
          <w:rFonts w:hint="eastAsia"/>
        </w:rPr>
        <w:t>管的源极分别连接到偏置</w:t>
      </w:r>
      <w:r>
        <w:rPr>
          <w:rFonts w:hint="eastAsia"/>
        </w:rPr>
        <w:t>MOS</w:t>
      </w:r>
      <w:r>
        <w:rPr>
          <w:rFonts w:hint="eastAsia"/>
        </w:rPr>
        <w:t>管和电流</w:t>
      </w:r>
      <w:del w:id="91" w:author="章烨炜" w:date="2021-01-15T18:42:00Z">
        <w:r w:rsidDel="004F4E04">
          <w:rPr>
            <w:rFonts w:hint="eastAsia"/>
          </w:rPr>
          <w:delText>表</w:delText>
        </w:r>
      </w:del>
      <w:ins w:id="92" w:author="章烨炜" w:date="2021-01-15T18:42:00Z">
        <w:r w:rsidR="004F4E04">
          <w:rPr>
            <w:rFonts w:hint="eastAsia"/>
          </w:rPr>
          <w:t>源</w:t>
        </w:r>
      </w:ins>
      <w:r>
        <w:rPr>
          <w:rFonts w:hint="eastAsia"/>
        </w:rPr>
        <w:t>串联后的两端。</w:t>
      </w:r>
    </w:p>
    <w:p w14:paraId="4A8EC0C3" w14:textId="77777777" w:rsidR="00856F6F" w:rsidRPr="00220C1C" w:rsidRDefault="00856F6F" w:rsidP="00856F6F">
      <w:pPr>
        <w:pStyle w:val="ddd"/>
        <w:ind w:firstLine="560"/>
      </w:pPr>
      <w:r w:rsidRPr="00220C1C">
        <w:rPr>
          <w:rFonts w:hint="eastAsia"/>
        </w:rPr>
        <w:t>模数转换电路</w:t>
      </w:r>
      <w:r w:rsidRPr="00220C1C">
        <w:rPr>
          <w:rFonts w:hint="eastAsia"/>
        </w:rPr>
        <w:t>ADC</w:t>
      </w:r>
      <w:r w:rsidRPr="00220C1C">
        <w:rPr>
          <w:rFonts w:hint="eastAsia"/>
        </w:rPr>
        <w:t>内包含有</w:t>
      </w:r>
      <w:r w:rsidRPr="00220C1C">
        <w:rPr>
          <w:rFonts w:hint="eastAsia"/>
        </w:rPr>
        <w:t>ADC</w:t>
      </w:r>
      <w:r w:rsidRPr="00220C1C">
        <w:rPr>
          <w:rFonts w:hint="eastAsia"/>
        </w:rPr>
        <w:t>采样电容，通过</w:t>
      </w:r>
      <w:r w:rsidRPr="00220C1C">
        <w:rPr>
          <w:rFonts w:hint="eastAsia"/>
        </w:rPr>
        <w:t>ADC</w:t>
      </w:r>
      <w:r w:rsidRPr="00220C1C">
        <w:rPr>
          <w:rFonts w:hint="eastAsia"/>
        </w:rPr>
        <w:t>采样电容与积分电容组的电荷重分配过程，完成每一位输入和权重的乘加运算后的部分积的加权求和。</w:t>
      </w:r>
    </w:p>
    <w:p w14:paraId="638BEA6D" w14:textId="15A8573D" w:rsidR="00856F6F" w:rsidRPr="00220C1C" w:rsidRDefault="00856F6F" w:rsidP="00856F6F">
      <w:pPr>
        <w:pStyle w:val="ddd"/>
        <w:ind w:firstLine="560"/>
      </w:pPr>
      <w:r w:rsidRPr="00220C1C">
        <w:rPr>
          <w:rFonts w:hint="eastAsia"/>
        </w:rPr>
        <w:t>每个</w:t>
      </w:r>
      <w:del w:id="93" w:author="章烨炜" w:date="2021-01-15T18:17:00Z">
        <w:r w:rsidRPr="00220C1C" w:rsidDel="00B7463E">
          <w:rPr>
            <w:rStyle w:val="cccChar"/>
            <w:rFonts w:hint="eastAsia"/>
            <w:color w:val="auto"/>
          </w:rPr>
          <w:delText>1T1R</w:delText>
        </w:r>
      </w:del>
      <w:ins w:id="94" w:author="章烨炜" w:date="2021-01-15T18:17:00Z">
        <w:r w:rsidR="00B7463E">
          <w:rPr>
            <w:rStyle w:val="cccChar"/>
            <w:color w:val="auto"/>
          </w:rPr>
          <w:t>1R1T</w:t>
        </w:r>
      </w:ins>
      <w:r w:rsidRPr="00220C1C">
        <w:rPr>
          <w:rStyle w:val="cccChar"/>
          <w:rFonts w:hint="eastAsia"/>
          <w:color w:val="auto"/>
        </w:rPr>
        <w:t>存储单元中，</w:t>
      </w:r>
      <w:r w:rsidRPr="00220C1C">
        <w:rPr>
          <w:rFonts w:hint="eastAsia"/>
        </w:rPr>
        <w:t>RRAM</w:t>
      </w:r>
      <w:r w:rsidRPr="00220C1C">
        <w:rPr>
          <w:rFonts w:hint="eastAsia"/>
        </w:rPr>
        <w:t>电阻的读取电压是根据稳压</w:t>
      </w:r>
      <w:r w:rsidRPr="00220C1C">
        <w:rPr>
          <w:rFonts w:hint="eastAsia"/>
        </w:rPr>
        <w:t>MOS</w:t>
      </w:r>
      <w:r w:rsidRPr="00220C1C">
        <w:rPr>
          <w:rFonts w:hint="eastAsia"/>
        </w:rPr>
        <w:t>管</w:t>
      </w:r>
      <w:r w:rsidRPr="00220C1C">
        <w:rPr>
          <w:rFonts w:ascii="宋体" w:hAnsi="宋体" w:cs="宋体" w:hint="eastAsia"/>
        </w:rPr>
        <w:t>T</w:t>
      </w:r>
      <w:r w:rsidRPr="00220C1C">
        <w:rPr>
          <w:rFonts w:ascii="宋体" w:hAnsi="宋体" w:cs="宋体"/>
          <w:vertAlign w:val="subscript"/>
        </w:rPr>
        <w:t>1</w:t>
      </w:r>
      <w:r w:rsidRPr="00220C1C">
        <w:rPr>
          <w:rFonts w:hint="eastAsia"/>
        </w:rPr>
        <w:t>进行调整，具体公式为：</w:t>
      </w:r>
    </w:p>
    <w:p w14:paraId="09AD52C9" w14:textId="477975DA" w:rsidR="00856F6F" w:rsidRPr="003B1122" w:rsidRDefault="00AB25E2" w:rsidP="00856F6F">
      <w:pPr>
        <w:spacing w:before="180" w:after="180"/>
        <w:ind w:leftChars="200" w:left="480"/>
        <w:jc w:val="center"/>
        <w:rPr>
          <w:rFonts w:ascii="宋体" w:hAnsi="宋体" w:cs="宋体"/>
          <w:szCs w:val="22"/>
          <w:lang w:eastAsia="zh-CN"/>
        </w:rPr>
      </w:pPr>
      <m:oMath>
        <m:sSub>
          <m:sSubPr>
            <m:ctrlPr>
              <w:rPr>
                <w:rFonts w:ascii="Cambria Math" w:hAnsi="Cambria Math"/>
              </w:rPr>
            </m:ctrlPr>
          </m:sSubPr>
          <m:e>
            <m:r>
              <w:rPr>
                <w:rFonts w:ascii="Cambria Math" w:hAnsi="Cambria Math"/>
              </w:rPr>
              <m:t>V</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2I</m:t>
                    </m:r>
                  </m:e>
                  <m:sub>
                    <m:r>
                      <w:rPr>
                        <w:rFonts w:ascii="Cambria Math" w:hAnsi="Cambria Math"/>
                      </w:rPr>
                      <m:t>ref</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e>
        </m:rad>
      </m:oMath>
      <w:r w:rsidR="00486BB8">
        <w:rPr>
          <w:rFonts w:ascii="宋体" w:hAnsi="宋体" w:cs="宋体" w:hint="eastAsia"/>
          <w:lang w:eastAsia="zh-CN"/>
        </w:rPr>
        <w:t xml:space="preserve">     </w:t>
      </w:r>
      <w:r w:rsidR="00486BB8" w:rsidRPr="00D617AC">
        <w:rPr>
          <w:rFonts w:ascii="宋体" w:hAnsi="宋体" w:cs="宋体"/>
          <w:szCs w:val="22"/>
        </w:rPr>
        <w:t>(</w:t>
      </w:r>
      <w:r w:rsidR="00486BB8">
        <w:rPr>
          <w:rFonts w:ascii="宋体" w:hAnsi="宋体" w:cs="宋体" w:hint="eastAsia"/>
          <w:szCs w:val="22"/>
          <w:lang w:eastAsia="zh-CN"/>
        </w:rPr>
        <w:t>1</w:t>
      </w:r>
      <w:r w:rsidR="00486BB8" w:rsidRPr="00D617AC">
        <w:rPr>
          <w:rFonts w:ascii="宋体" w:hAnsi="宋体" w:cs="宋体"/>
          <w:szCs w:val="22"/>
        </w:rPr>
        <w:t>)</w:t>
      </w:r>
    </w:p>
    <w:p w14:paraId="594D8DCF" w14:textId="77777777" w:rsidR="00856F6F" w:rsidRPr="009C44DB" w:rsidRDefault="00856F6F" w:rsidP="00856F6F">
      <w:pPr>
        <w:pStyle w:val="ddd"/>
        <w:ind w:firstLine="560"/>
      </w:pPr>
      <w:r w:rsidRPr="009C44DB">
        <w:rPr>
          <w:rFonts w:hint="eastAsia"/>
        </w:rPr>
        <w:t>其中，</w:t>
      </w:r>
      <w:r w:rsidRPr="009C44DB">
        <w:rPr>
          <w:rFonts w:ascii="Cambria Math" w:hAnsi="Cambria Math"/>
        </w:rPr>
        <w:t>K</w:t>
      </w:r>
      <w:r w:rsidRPr="009C44DB">
        <w:rPr>
          <w:rFonts w:ascii="Cambria Math" w:hAnsi="Cambria Math"/>
          <w:vertAlign w:val="subscript"/>
        </w:rPr>
        <w:t>1</w:t>
      </w:r>
      <w:r w:rsidRPr="009C44DB">
        <w:rPr>
          <w:rFonts w:hint="eastAsia"/>
        </w:rPr>
        <w:t>为</w:t>
      </w:r>
      <w:r w:rsidRPr="00C65E21">
        <w:rPr>
          <w:rFonts w:hint="eastAsia"/>
        </w:rPr>
        <w:t>稳压</w:t>
      </w:r>
      <w:r>
        <w:rPr>
          <w:rFonts w:hint="eastAsia"/>
        </w:rPr>
        <w:t>MOS</w:t>
      </w:r>
      <w:r>
        <w:rPr>
          <w:rFonts w:hint="eastAsia"/>
        </w:rPr>
        <w:t>管</w:t>
      </w:r>
      <w:r w:rsidRPr="009C44DB">
        <w:t>T</w:t>
      </w:r>
      <w:r w:rsidRPr="009C44DB">
        <w:rPr>
          <w:vertAlign w:val="subscript"/>
        </w:rPr>
        <w:t>1</w:t>
      </w:r>
      <w:r w:rsidRPr="009C44DB">
        <w:rPr>
          <w:rFonts w:hint="eastAsia"/>
        </w:rPr>
        <w:t>的器件参数，</w:t>
      </w:r>
      <w:r w:rsidRPr="009C44DB">
        <w:t>V</w:t>
      </w:r>
      <w:r w:rsidRPr="009C44DB">
        <w:rPr>
          <w:vertAlign w:val="subscript"/>
        </w:rPr>
        <w:t>th1</w:t>
      </w:r>
      <w:r w:rsidRPr="009C44DB">
        <w:rPr>
          <w:rFonts w:hint="eastAsia"/>
        </w:rPr>
        <w:t>为</w:t>
      </w:r>
      <w:r w:rsidRPr="00C65E21">
        <w:rPr>
          <w:rFonts w:hint="eastAsia"/>
        </w:rPr>
        <w:t>稳压</w:t>
      </w:r>
      <w:r>
        <w:rPr>
          <w:rFonts w:hint="eastAsia"/>
        </w:rPr>
        <w:t>MOS</w:t>
      </w:r>
      <w:r>
        <w:rPr>
          <w:rFonts w:hint="eastAsia"/>
        </w:rPr>
        <w:t>管</w:t>
      </w:r>
      <w:r w:rsidRPr="009C44DB">
        <w:t>T</w:t>
      </w:r>
      <w:r w:rsidRPr="009C44DB">
        <w:rPr>
          <w:vertAlign w:val="subscript"/>
        </w:rPr>
        <w:t>1</w:t>
      </w:r>
      <w:r w:rsidRPr="009C44DB">
        <w:rPr>
          <w:rFonts w:hint="eastAsia"/>
        </w:rPr>
        <w:t>的阈值电压，</w:t>
      </w:r>
      <w:r w:rsidRPr="009C44DB">
        <w:t>I</w:t>
      </w:r>
      <w:r>
        <w:rPr>
          <w:rFonts w:hint="eastAsia"/>
          <w:vertAlign w:val="subscript"/>
        </w:rPr>
        <w:t>ref</w:t>
      </w:r>
      <w:r w:rsidRPr="009C44DB">
        <w:rPr>
          <w:rFonts w:hint="eastAsia"/>
        </w:rPr>
        <w:t>为偏置电路的偏置电流大小。</w:t>
      </w:r>
    </w:p>
    <w:p w14:paraId="6AA01BC0" w14:textId="5F61FA9A" w:rsidR="007A1179" w:rsidRDefault="007A1179" w:rsidP="00856F6F">
      <w:pPr>
        <w:pStyle w:val="ddd"/>
        <w:ind w:firstLine="560"/>
      </w:pPr>
      <w:r>
        <w:rPr>
          <w:rFonts w:hint="eastAsia"/>
        </w:rPr>
        <w:t>上述计算电路拓扑结构下的控制过程如下：</w:t>
      </w:r>
    </w:p>
    <w:p w14:paraId="4A348699" w14:textId="4E2534A1" w:rsidR="000E240F" w:rsidRPr="00D617AC" w:rsidRDefault="003833A2" w:rsidP="00856F6F">
      <w:pPr>
        <w:pStyle w:val="ddd"/>
        <w:ind w:firstLine="560"/>
        <w:rPr>
          <w:rFonts w:ascii="宋体" w:hAnsi="宋体" w:cs="宋体"/>
        </w:rPr>
      </w:pPr>
      <w:r>
        <w:rPr>
          <w:rFonts w:hint="eastAsia"/>
        </w:rPr>
        <w:t>输入</w:t>
      </w:r>
      <w:r w:rsidR="00D7183B">
        <w:rPr>
          <w:rFonts w:hint="eastAsia"/>
        </w:rPr>
        <w:t>由输入序列控制开关</w:t>
      </w:r>
      <w:r w:rsidR="00D7183B">
        <w:rPr>
          <w:rFonts w:hint="eastAsia"/>
        </w:rPr>
        <w:t>S</w:t>
      </w:r>
      <w:r w:rsidR="00D7183B" w:rsidRPr="00663091">
        <w:rPr>
          <w:vertAlign w:val="subscript"/>
        </w:rPr>
        <w:t>5</w:t>
      </w:r>
      <w:r w:rsidR="00D7183B">
        <w:rPr>
          <w:rFonts w:hint="eastAsia"/>
        </w:rPr>
        <w:t>控制，</w:t>
      </w:r>
      <w:r w:rsidR="005C78BF">
        <w:rPr>
          <w:rFonts w:hint="eastAsia"/>
        </w:rPr>
        <w:t>从低位到高位串行地</w:t>
      </w:r>
      <w:r w:rsidR="00B32AF6">
        <w:rPr>
          <w:rFonts w:hint="eastAsia"/>
        </w:rPr>
        <w:t>从字线</w:t>
      </w:r>
      <w:r>
        <w:rPr>
          <w:rFonts w:hint="eastAsia"/>
        </w:rPr>
        <w:t>进入</w:t>
      </w:r>
      <w:r w:rsidR="00B32AF6">
        <w:rPr>
          <w:rFonts w:hint="eastAsia"/>
        </w:rPr>
        <w:t>电路中进行计算。</w:t>
      </w:r>
      <w:r w:rsidR="00B12EC1">
        <w:rPr>
          <w:rFonts w:hint="eastAsia"/>
        </w:rPr>
        <w:t>电路的控制过程分为积分阶段</w:t>
      </w:r>
      <w:r w:rsidR="00D617AC">
        <w:rPr>
          <w:rFonts w:hint="eastAsia"/>
        </w:rPr>
        <w:t>，</w:t>
      </w:r>
      <w:r w:rsidR="00B12EC1">
        <w:rPr>
          <w:rFonts w:hint="eastAsia"/>
        </w:rPr>
        <w:t>电荷重分配阶段</w:t>
      </w:r>
      <w:r w:rsidR="00D617AC">
        <w:rPr>
          <w:rFonts w:hint="eastAsia"/>
        </w:rPr>
        <w:t>及电平重置阶段</w:t>
      </w:r>
      <w:r w:rsidR="00B12EC1">
        <w:rPr>
          <w:rFonts w:hint="eastAsia"/>
        </w:rPr>
        <w:t>。</w:t>
      </w:r>
      <w:r w:rsidR="0031458E">
        <w:rPr>
          <w:rFonts w:hint="eastAsia"/>
        </w:rPr>
        <w:t>每输入一位数据，电路完成一次积分和电荷重分配</w:t>
      </w:r>
      <w:r w:rsidR="00D617AC">
        <w:rPr>
          <w:rFonts w:hint="eastAsia"/>
        </w:rPr>
        <w:t>并将结果</w:t>
      </w:r>
      <w:r w:rsidR="003B1122">
        <w:rPr>
          <w:rFonts w:hint="eastAsia"/>
        </w:rPr>
        <w:t>加权</w:t>
      </w:r>
      <w:r w:rsidR="00D617AC">
        <w:rPr>
          <w:rFonts w:hint="eastAsia"/>
        </w:rPr>
        <w:t>存储在</w:t>
      </w:r>
      <w:r w:rsidR="00D617AC">
        <w:rPr>
          <w:rFonts w:hint="eastAsia"/>
        </w:rPr>
        <w:t>ADC</w:t>
      </w:r>
      <w:r w:rsidR="00D617AC">
        <w:rPr>
          <w:rFonts w:hint="eastAsia"/>
        </w:rPr>
        <w:t>的采样电容中，然后对积分电容组进行电平重置准备进行下一位的计算。</w:t>
      </w:r>
      <w:r w:rsidR="0031458E">
        <w:rPr>
          <w:rFonts w:hint="eastAsia"/>
        </w:rPr>
        <w:t>在全部输入位计算完成后，电路得到乘和运算的结果</w:t>
      </w:r>
      <w:r w:rsidR="003B1122">
        <w:rPr>
          <w:rFonts w:hint="eastAsia"/>
        </w:rPr>
        <w:t>并通过</w:t>
      </w:r>
      <w:r w:rsidR="003B1122">
        <w:rPr>
          <w:rFonts w:hint="eastAsia"/>
        </w:rPr>
        <w:t>ADC</w:t>
      </w:r>
      <w:r w:rsidR="003B1122">
        <w:t>转为</w:t>
      </w:r>
      <w:r w:rsidR="003B1122">
        <w:rPr>
          <w:rFonts w:hint="eastAsia"/>
        </w:rPr>
        <w:t>数字输出</w:t>
      </w:r>
      <w:r w:rsidR="0031458E">
        <w:rPr>
          <w:rFonts w:hint="eastAsia"/>
        </w:rPr>
        <w:t>。</w:t>
      </w:r>
      <w:r w:rsidR="00B12EC1">
        <w:rPr>
          <w:rFonts w:hint="eastAsia"/>
        </w:rPr>
        <w:t>在积分阶段，字线的输入与位线的</w:t>
      </w:r>
      <w:r w:rsidR="00970EC1">
        <w:rPr>
          <w:rFonts w:hint="eastAsia"/>
        </w:rPr>
        <w:t>每一个</w:t>
      </w:r>
      <w:r w:rsidR="00B12EC1">
        <w:rPr>
          <w:rFonts w:hint="eastAsia"/>
        </w:rPr>
        <w:t>1R1T</w:t>
      </w:r>
      <w:r w:rsidR="00B12EC1">
        <w:rPr>
          <w:rFonts w:hint="eastAsia"/>
        </w:rPr>
        <w:t>存储单元进行相乘，并以电流的形式</w:t>
      </w:r>
      <w:r w:rsidR="00B32AF6">
        <w:rPr>
          <w:rFonts w:hint="eastAsia"/>
        </w:rPr>
        <w:t>通过位线</w:t>
      </w:r>
      <w:r w:rsidR="00B12EC1">
        <w:rPr>
          <w:rFonts w:hint="eastAsia"/>
        </w:rPr>
        <w:t>在积分电容模块中</w:t>
      </w:r>
      <w:r w:rsidR="00970EC1">
        <w:rPr>
          <w:rFonts w:hint="eastAsia"/>
        </w:rPr>
        <w:t>相加并存储。此时积分电容模块的第二控制开关</w:t>
      </w:r>
      <w:r w:rsidR="00970EC1" w:rsidRPr="00F744D1">
        <w:rPr>
          <w:rFonts w:ascii="宋体" w:hAnsi="宋体" w:cs="宋体" w:hint="eastAsia"/>
        </w:rPr>
        <w:t>S</w:t>
      </w:r>
      <w:r w:rsidR="00970EC1" w:rsidRPr="00F744D1">
        <w:rPr>
          <w:rFonts w:ascii="宋体" w:hAnsi="宋体" w:cs="宋体"/>
          <w:vertAlign w:val="subscript"/>
        </w:rPr>
        <w:t>2</w:t>
      </w:r>
      <w:r w:rsidR="00970EC1" w:rsidRPr="00F744D1">
        <w:rPr>
          <w:rFonts w:ascii="宋体" w:hAnsi="宋体" w:cs="宋体" w:hint="eastAsia"/>
        </w:rPr>
        <w:t>闭合，</w:t>
      </w:r>
      <w:r w:rsidR="00970EC1">
        <w:rPr>
          <w:rFonts w:hint="eastAsia"/>
        </w:rPr>
        <w:t>第一控制开关</w:t>
      </w:r>
      <w:r w:rsidR="00970EC1" w:rsidRPr="00F744D1">
        <w:rPr>
          <w:rFonts w:ascii="宋体" w:hAnsi="宋体" w:cs="宋体" w:hint="eastAsia"/>
        </w:rPr>
        <w:t>S</w:t>
      </w:r>
      <w:r w:rsidR="00970EC1">
        <w:rPr>
          <w:rFonts w:ascii="宋体" w:hAnsi="宋体" w:cs="宋体"/>
          <w:vertAlign w:val="subscript"/>
        </w:rPr>
        <w:t>1</w:t>
      </w:r>
      <w:r w:rsidR="00970EC1" w:rsidRPr="00F744D1">
        <w:rPr>
          <w:rFonts w:ascii="宋体" w:hAnsi="宋体" w:cs="宋体" w:hint="eastAsia"/>
        </w:rPr>
        <w:t>，</w:t>
      </w:r>
      <w:r w:rsidR="00970EC1">
        <w:rPr>
          <w:rFonts w:ascii="宋体" w:hAnsi="宋体" w:cs="宋体" w:hint="eastAsia"/>
        </w:rPr>
        <w:t>第三控制开关</w:t>
      </w:r>
      <w:r w:rsidR="00970EC1" w:rsidRPr="00F744D1">
        <w:rPr>
          <w:rFonts w:ascii="宋体" w:hAnsi="宋体" w:cs="宋体" w:hint="eastAsia"/>
        </w:rPr>
        <w:t>S</w:t>
      </w:r>
      <w:r w:rsidR="00970EC1">
        <w:rPr>
          <w:rFonts w:ascii="宋体" w:hAnsi="宋体" w:cs="宋体" w:hint="eastAsia"/>
          <w:vertAlign w:val="subscript"/>
        </w:rPr>
        <w:t>3</w:t>
      </w:r>
      <w:r w:rsidR="00970EC1" w:rsidRPr="00F744D1">
        <w:rPr>
          <w:rFonts w:ascii="宋体" w:hAnsi="宋体" w:cs="宋体" w:hint="eastAsia"/>
        </w:rPr>
        <w:t>开路</w:t>
      </w:r>
      <w:r w:rsidR="005C78BF">
        <w:rPr>
          <w:rFonts w:ascii="宋体" w:hAnsi="宋体" w:cs="宋体" w:hint="eastAsia"/>
        </w:rPr>
        <w:t>和</w:t>
      </w:r>
      <w:r w:rsidR="00970EC1">
        <w:rPr>
          <w:rFonts w:ascii="宋体" w:hAnsi="宋体" w:cs="宋体" w:hint="eastAsia"/>
        </w:rPr>
        <w:t>电压采样开关</w:t>
      </w:r>
      <w:r w:rsidR="00970EC1" w:rsidRPr="00F744D1">
        <w:rPr>
          <w:rFonts w:ascii="宋体" w:hAnsi="宋体" w:cs="宋体" w:hint="eastAsia"/>
        </w:rPr>
        <w:t>S</w:t>
      </w:r>
      <w:r w:rsidR="00970EC1">
        <w:rPr>
          <w:rFonts w:ascii="宋体" w:hAnsi="宋体" w:cs="宋体" w:hint="eastAsia"/>
          <w:vertAlign w:val="subscript"/>
        </w:rPr>
        <w:t>4</w:t>
      </w:r>
      <w:r w:rsidR="00970EC1">
        <w:rPr>
          <w:rFonts w:ascii="宋体" w:hAnsi="宋体" w:cs="宋体" w:hint="eastAsia"/>
        </w:rPr>
        <w:t>开路</w:t>
      </w:r>
      <w:r w:rsidR="00970EC1" w:rsidRPr="00F744D1">
        <w:rPr>
          <w:rFonts w:ascii="宋体" w:hAnsi="宋体" w:cs="宋体" w:hint="eastAsia"/>
        </w:rPr>
        <w:t>。</w:t>
      </w:r>
      <w:r w:rsidR="00970EC1">
        <w:rPr>
          <w:rFonts w:ascii="宋体" w:hAnsi="宋体" w:cs="宋体" w:hint="eastAsia"/>
        </w:rPr>
        <w:t>补偿电容</w:t>
      </w:r>
      <w:r w:rsidR="00B32AF6">
        <w:rPr>
          <w:rFonts w:ascii="宋体" w:hAnsi="宋体" w:cs="宋体" w:hint="eastAsia"/>
        </w:rPr>
        <w:t>模块</w:t>
      </w:r>
      <w:r w:rsidR="00970EC1">
        <w:rPr>
          <w:rFonts w:ascii="宋体" w:hAnsi="宋体" w:cs="宋体" w:hint="eastAsia"/>
        </w:rPr>
        <w:lastRenderedPageBreak/>
        <w:t>的第一控制开关</w:t>
      </w:r>
      <w:r w:rsidR="009B4E74">
        <w:rPr>
          <w:rFonts w:ascii="宋体" w:hAnsi="宋体" w:cs="宋体" w:hint="eastAsia"/>
        </w:rPr>
        <w:t>S</w:t>
      </w:r>
      <w:r w:rsidR="009B4E74" w:rsidRPr="009B4E74">
        <w:rPr>
          <w:rFonts w:ascii="宋体" w:hAnsi="宋体" w:cs="宋体"/>
          <w:vertAlign w:val="subscript"/>
        </w:rPr>
        <w:t>1</w:t>
      </w:r>
      <w:r w:rsidR="009B4E74" w:rsidRPr="009B4E74">
        <w:rPr>
          <w:rFonts w:ascii="宋体" w:hAnsi="宋体" w:cs="宋体"/>
          <w:vertAlign w:val="superscript"/>
        </w:rPr>
        <w:t>-</w:t>
      </w:r>
      <w:r w:rsidR="00970EC1">
        <w:rPr>
          <w:rFonts w:ascii="宋体" w:hAnsi="宋体" w:cs="宋体" w:hint="eastAsia"/>
        </w:rPr>
        <w:t>开路，</w:t>
      </w:r>
      <w:r w:rsidR="009B4E74">
        <w:rPr>
          <w:rFonts w:ascii="宋体" w:hAnsi="宋体" w:cs="宋体" w:hint="eastAsia"/>
        </w:rPr>
        <w:t>第二控制开关S</w:t>
      </w:r>
      <w:r w:rsidR="009B4E74" w:rsidRPr="009B4E74">
        <w:rPr>
          <w:rFonts w:ascii="宋体" w:hAnsi="宋体" w:cs="宋体"/>
          <w:vertAlign w:val="subscript"/>
        </w:rPr>
        <w:t>2</w:t>
      </w:r>
      <w:r w:rsidR="009B4E74" w:rsidRPr="009B4E74">
        <w:rPr>
          <w:rFonts w:ascii="宋体" w:hAnsi="宋体" w:cs="宋体"/>
          <w:vertAlign w:val="superscript"/>
        </w:rPr>
        <w:t>-</w:t>
      </w:r>
      <w:r w:rsidR="009B4E74">
        <w:rPr>
          <w:rFonts w:ascii="宋体" w:hAnsi="宋体" w:cs="宋体" w:hint="eastAsia"/>
        </w:rPr>
        <w:t>闭合。</w:t>
      </w:r>
      <w:r w:rsidR="00970EC1" w:rsidRPr="00F744D1">
        <w:rPr>
          <w:rFonts w:ascii="宋体" w:hAnsi="宋体" w:cs="宋体" w:hint="eastAsia"/>
        </w:rPr>
        <w:t>积分阶段完</w:t>
      </w:r>
      <w:r w:rsidR="00970EC1" w:rsidRPr="00CD6F7A">
        <w:rPr>
          <w:rFonts w:ascii="宋体" w:hAnsi="宋体" w:cs="宋体" w:hint="eastAsia"/>
        </w:rPr>
        <w:t>成后，S</w:t>
      </w:r>
      <w:r w:rsidR="00970EC1">
        <w:rPr>
          <w:rFonts w:ascii="宋体" w:hAnsi="宋体" w:cs="宋体"/>
          <w:vertAlign w:val="subscript"/>
        </w:rPr>
        <w:t>2</w:t>
      </w:r>
      <w:r w:rsidR="005C78BF">
        <w:rPr>
          <w:rFonts w:ascii="宋体" w:hAnsi="宋体" w:cs="宋体" w:hint="eastAsia"/>
        </w:rPr>
        <w:t>，</w:t>
      </w:r>
      <w:r w:rsidR="00970EC1" w:rsidRPr="00CD6F7A">
        <w:rPr>
          <w:rFonts w:ascii="宋体" w:hAnsi="宋体" w:cs="宋体" w:hint="eastAsia"/>
        </w:rPr>
        <w:t xml:space="preserve"> S</w:t>
      </w:r>
      <w:r w:rsidR="00970EC1">
        <w:rPr>
          <w:rFonts w:ascii="宋体" w:hAnsi="宋体" w:cs="宋体"/>
          <w:vertAlign w:val="subscript"/>
        </w:rPr>
        <w:t>3</w:t>
      </w:r>
      <w:r w:rsidR="005C78BF">
        <w:rPr>
          <w:rFonts w:ascii="宋体" w:hAnsi="宋体" w:cs="宋体" w:hint="eastAsia"/>
        </w:rPr>
        <w:t>和</w:t>
      </w:r>
      <w:r w:rsidR="005C78BF" w:rsidRPr="00CD6F7A">
        <w:rPr>
          <w:rFonts w:ascii="宋体" w:hAnsi="宋体" w:cs="宋体" w:hint="eastAsia"/>
        </w:rPr>
        <w:t>S</w:t>
      </w:r>
      <w:r w:rsidR="005C78BF">
        <w:rPr>
          <w:rFonts w:ascii="宋体" w:hAnsi="宋体" w:cs="宋体" w:hint="eastAsia"/>
          <w:vertAlign w:val="subscript"/>
        </w:rPr>
        <w:t>2</w:t>
      </w:r>
      <w:r w:rsidR="005C78BF" w:rsidRPr="005C78BF">
        <w:rPr>
          <w:rFonts w:ascii="宋体" w:hAnsi="宋体" w:cs="宋体" w:hint="eastAsia"/>
          <w:vertAlign w:val="superscript"/>
        </w:rPr>
        <w:t>-</w:t>
      </w:r>
      <w:r w:rsidR="00970EC1" w:rsidRPr="00CD6F7A">
        <w:rPr>
          <w:rFonts w:ascii="宋体" w:hAnsi="宋体" w:cs="宋体" w:hint="eastAsia"/>
        </w:rPr>
        <w:t>开路，S</w:t>
      </w:r>
      <w:r w:rsidR="00970EC1">
        <w:rPr>
          <w:rFonts w:ascii="宋体" w:hAnsi="宋体" w:cs="宋体"/>
          <w:vertAlign w:val="subscript"/>
        </w:rPr>
        <w:t>1</w:t>
      </w:r>
      <w:r w:rsidR="005C78BF">
        <w:rPr>
          <w:rFonts w:ascii="宋体" w:hAnsi="宋体" w:cs="宋体" w:hint="eastAsia"/>
        </w:rPr>
        <w:t>，</w:t>
      </w:r>
      <w:r w:rsidR="00970EC1" w:rsidRPr="00CD6F7A">
        <w:rPr>
          <w:rFonts w:ascii="宋体" w:hAnsi="宋体" w:cs="宋体" w:hint="eastAsia"/>
        </w:rPr>
        <w:t>S</w:t>
      </w:r>
      <w:r w:rsidR="00970EC1" w:rsidRPr="00CD6F7A">
        <w:rPr>
          <w:rFonts w:ascii="宋体" w:hAnsi="宋体" w:cs="宋体" w:hint="eastAsia"/>
          <w:vertAlign w:val="subscript"/>
        </w:rPr>
        <w:t>4</w:t>
      </w:r>
      <w:r w:rsidR="005C78BF">
        <w:rPr>
          <w:rFonts w:ascii="宋体" w:hAnsi="宋体" w:cs="宋体" w:hint="eastAsia"/>
        </w:rPr>
        <w:t>和S</w:t>
      </w:r>
      <w:r w:rsidR="005C78BF" w:rsidRPr="009B4E74">
        <w:rPr>
          <w:rFonts w:ascii="宋体" w:hAnsi="宋体" w:cs="宋体"/>
          <w:vertAlign w:val="subscript"/>
        </w:rPr>
        <w:t>1</w:t>
      </w:r>
      <w:r w:rsidR="005C78BF" w:rsidRPr="009B4E74">
        <w:rPr>
          <w:rFonts w:ascii="宋体" w:hAnsi="宋体" w:cs="宋体"/>
          <w:vertAlign w:val="superscript"/>
        </w:rPr>
        <w:t>-</w:t>
      </w:r>
      <w:r w:rsidR="00970EC1" w:rsidRPr="00CD6F7A">
        <w:rPr>
          <w:rFonts w:ascii="宋体" w:hAnsi="宋体" w:cs="宋体" w:hint="eastAsia"/>
        </w:rPr>
        <w:t>闭合进入电荷重分配阶段。</w:t>
      </w:r>
      <w:r w:rsidR="005C78BF">
        <w:rPr>
          <w:rFonts w:ascii="宋体" w:hAnsi="宋体" w:cs="宋体" w:hint="eastAsia"/>
        </w:rPr>
        <w:t>在电荷重分配阶段，积分电容模块之间的电荷重分配</w:t>
      </w:r>
      <w:r w:rsidR="00137284">
        <w:rPr>
          <w:rFonts w:ascii="宋体" w:hAnsi="宋体" w:cs="宋体" w:hint="eastAsia"/>
        </w:rPr>
        <w:t>使得不同位线之间的结果加权相加</w:t>
      </w:r>
      <w:r w:rsidR="005C78BF">
        <w:rPr>
          <w:rFonts w:ascii="宋体" w:hAnsi="宋体" w:cs="宋体" w:hint="eastAsia"/>
        </w:rPr>
        <w:t>，积分电容组和ADC采样电容之间的电荷重分配</w:t>
      </w:r>
      <w:r w:rsidR="00137284">
        <w:rPr>
          <w:rFonts w:ascii="宋体" w:hAnsi="宋体" w:cs="宋体" w:hint="eastAsia"/>
        </w:rPr>
        <w:t>使得不同的输入位之间的计算结果加权相加，</w:t>
      </w:r>
      <w:r w:rsidR="003A4000">
        <w:rPr>
          <w:rFonts w:ascii="宋体" w:hAnsi="宋体" w:cs="宋体" w:hint="eastAsia"/>
        </w:rPr>
        <w:t>计算</w:t>
      </w:r>
      <w:r w:rsidR="00137284">
        <w:rPr>
          <w:rFonts w:ascii="宋体" w:hAnsi="宋体" w:cs="宋体" w:hint="eastAsia"/>
        </w:rPr>
        <w:t>结果以模拟电压的形式存储在ADC采样电容中。</w:t>
      </w:r>
      <w:r w:rsidR="00D617AC">
        <w:rPr>
          <w:rFonts w:ascii="宋体" w:hAnsi="宋体" w:cs="宋体" w:hint="eastAsia"/>
        </w:rPr>
        <w:t>在电平重置阶段，S</w:t>
      </w:r>
      <w:r w:rsidR="00D617AC">
        <w:rPr>
          <w:rFonts w:ascii="宋体" w:hAnsi="宋体" w:cs="宋体" w:hint="eastAsia"/>
          <w:vertAlign w:val="subscript"/>
        </w:rPr>
        <w:t>1</w:t>
      </w:r>
      <w:r w:rsidR="00D617AC">
        <w:rPr>
          <w:rFonts w:ascii="宋体" w:hAnsi="宋体" w:cs="宋体" w:hint="eastAsia"/>
        </w:rPr>
        <w:t>，S</w:t>
      </w:r>
      <w:r w:rsidR="00D617AC">
        <w:rPr>
          <w:rFonts w:ascii="宋体" w:hAnsi="宋体" w:cs="宋体"/>
          <w:vertAlign w:val="subscript"/>
        </w:rPr>
        <w:t>1</w:t>
      </w:r>
      <w:r w:rsidR="00D617AC" w:rsidRPr="00663091">
        <w:rPr>
          <w:rFonts w:ascii="宋体" w:hAnsi="宋体" w:cs="宋体"/>
          <w:vertAlign w:val="superscript"/>
        </w:rPr>
        <w:t>-</w:t>
      </w:r>
      <w:r w:rsidR="00D617AC">
        <w:rPr>
          <w:rFonts w:ascii="宋体" w:hAnsi="宋体" w:cs="宋体" w:hint="eastAsia"/>
        </w:rPr>
        <w:t>开路，S</w:t>
      </w:r>
      <w:r w:rsidR="00D617AC" w:rsidRPr="00663091">
        <w:rPr>
          <w:rFonts w:ascii="宋体" w:hAnsi="宋体" w:cs="宋体"/>
          <w:vertAlign w:val="subscript"/>
        </w:rPr>
        <w:t>2</w:t>
      </w:r>
      <w:r w:rsidR="00D617AC">
        <w:rPr>
          <w:rFonts w:ascii="宋体" w:hAnsi="宋体" w:cs="宋体" w:hint="eastAsia"/>
        </w:rPr>
        <w:t>，</w:t>
      </w:r>
      <w:r w:rsidR="00D617AC">
        <w:rPr>
          <w:rFonts w:ascii="宋体" w:hAnsi="宋体" w:cs="宋体"/>
        </w:rPr>
        <w:t>S</w:t>
      </w:r>
      <w:r w:rsidR="00D617AC" w:rsidRPr="00663091">
        <w:rPr>
          <w:rFonts w:ascii="宋体" w:hAnsi="宋体" w:cs="宋体"/>
          <w:vertAlign w:val="subscript"/>
        </w:rPr>
        <w:t>3</w:t>
      </w:r>
      <w:r w:rsidR="00D617AC">
        <w:rPr>
          <w:rFonts w:ascii="宋体" w:hAnsi="宋体" w:cs="宋体" w:hint="eastAsia"/>
        </w:rPr>
        <w:t>，S</w:t>
      </w:r>
      <w:r w:rsidR="00D617AC" w:rsidRPr="00663091">
        <w:rPr>
          <w:rFonts w:ascii="宋体" w:hAnsi="宋体" w:cs="宋体"/>
          <w:vertAlign w:val="subscript"/>
        </w:rPr>
        <w:t>2</w:t>
      </w:r>
      <w:r w:rsidR="00D617AC" w:rsidRPr="00663091">
        <w:rPr>
          <w:rFonts w:ascii="宋体" w:hAnsi="宋体" w:cs="宋体"/>
          <w:vertAlign w:val="superscript"/>
        </w:rPr>
        <w:t>-</w:t>
      </w:r>
      <w:r w:rsidR="00D617AC">
        <w:rPr>
          <w:rFonts w:ascii="宋体" w:hAnsi="宋体" w:cs="宋体" w:hint="eastAsia"/>
        </w:rPr>
        <w:t>闭合。</w:t>
      </w:r>
    </w:p>
    <w:p w14:paraId="135FD45A" w14:textId="77777777" w:rsidR="00D617AC" w:rsidRPr="00D617AC" w:rsidRDefault="00D617AC" w:rsidP="00D617AC">
      <w:pPr>
        <w:widowControl w:val="0"/>
        <w:spacing w:line="440" w:lineRule="exact"/>
        <w:ind w:firstLineChars="200" w:firstLine="560"/>
        <w:textAlignment w:val="center"/>
        <w:rPr>
          <w:rFonts w:ascii="宋体" w:hAnsi="宋体" w:cs="宋体"/>
          <w:sz w:val="28"/>
          <w:lang w:eastAsia="zh-CN"/>
        </w:rPr>
      </w:pPr>
      <w:bookmarkStart w:id="95" w:name="_Hlk61439980"/>
      <w:r w:rsidRPr="00D617AC">
        <w:rPr>
          <w:rFonts w:hint="eastAsia"/>
          <w:sz w:val="28"/>
          <w:lang w:eastAsia="zh-CN"/>
        </w:rPr>
        <w:t>图</w:t>
      </w:r>
      <w:r w:rsidRPr="00D617AC">
        <w:rPr>
          <w:sz w:val="28"/>
          <w:lang w:eastAsia="zh-CN"/>
        </w:rPr>
        <w:t>5</w:t>
      </w:r>
      <w:r w:rsidRPr="00D617AC">
        <w:rPr>
          <w:rFonts w:hint="eastAsia"/>
          <w:sz w:val="28"/>
          <w:lang w:eastAsia="zh-CN"/>
        </w:rPr>
        <w:t>是本发明提出的被动稳压电路实现的神经形态计算电路原理图。其中每一个字线都用</w:t>
      </w:r>
      <w:r w:rsidRPr="00D617AC">
        <w:rPr>
          <w:rFonts w:hint="eastAsia"/>
          <w:sz w:val="28"/>
          <w:lang w:eastAsia="zh-CN"/>
        </w:rPr>
        <w:t>n</w:t>
      </w:r>
      <w:r w:rsidRPr="00D617AC">
        <w:rPr>
          <w:rFonts w:hint="eastAsia"/>
          <w:sz w:val="28"/>
          <w:lang w:eastAsia="zh-CN"/>
        </w:rPr>
        <w:t>个</w:t>
      </w:r>
      <w:r w:rsidRPr="00D617AC">
        <w:rPr>
          <w:rFonts w:hint="eastAsia"/>
          <w:sz w:val="28"/>
          <w:lang w:eastAsia="zh-CN"/>
        </w:rPr>
        <w:t>1R</w:t>
      </w:r>
      <w:r w:rsidRPr="00D617AC">
        <w:rPr>
          <w:sz w:val="28"/>
          <w:lang w:eastAsia="zh-CN"/>
        </w:rPr>
        <w:t>1T</w:t>
      </w:r>
      <w:r w:rsidRPr="00D617AC">
        <w:rPr>
          <w:sz w:val="28"/>
          <w:lang w:eastAsia="zh-CN"/>
        </w:rPr>
        <w:t>存储单元</w:t>
      </w:r>
      <w:r w:rsidRPr="00D617AC">
        <w:rPr>
          <w:rFonts w:hint="eastAsia"/>
          <w:sz w:val="28"/>
          <w:lang w:eastAsia="zh-CN"/>
        </w:rPr>
        <w:t>存储一个</w:t>
      </w:r>
      <w:r w:rsidRPr="00D617AC">
        <w:rPr>
          <w:sz w:val="28"/>
          <w:lang w:eastAsia="zh-CN"/>
        </w:rPr>
        <w:t>n bit</w:t>
      </w:r>
      <w:r w:rsidRPr="00D617AC">
        <w:rPr>
          <w:rFonts w:hint="eastAsia"/>
          <w:sz w:val="28"/>
          <w:lang w:eastAsia="zh-CN"/>
        </w:rPr>
        <w:t>位宽的权重。</w:t>
      </w:r>
    </w:p>
    <w:p w14:paraId="5E623AFD" w14:textId="77777777" w:rsidR="00D617AC" w:rsidRPr="00D617AC" w:rsidRDefault="00D617AC" w:rsidP="00D617AC">
      <w:pPr>
        <w:widowControl w:val="0"/>
        <w:spacing w:line="440" w:lineRule="exact"/>
        <w:textAlignment w:val="center"/>
        <w:rPr>
          <w:rFonts w:ascii="宋体" w:hAnsi="宋体" w:cs="宋体"/>
          <w:sz w:val="28"/>
          <w:lang w:eastAsia="zh-CN"/>
        </w:rPr>
      </w:pPr>
      <w:r w:rsidRPr="00D617AC">
        <w:rPr>
          <w:rFonts w:ascii="宋体" w:hAnsi="宋体" w:cs="宋体" w:hint="eastAsia"/>
          <w:sz w:val="28"/>
          <w:lang w:eastAsia="zh-CN"/>
        </w:rPr>
        <w:t>积分阶段结束后第n</w:t>
      </w:r>
      <w:r w:rsidRPr="00D617AC">
        <w:rPr>
          <w:rFonts w:ascii="宋体" w:hAnsi="宋体" w:cs="宋体"/>
          <w:sz w:val="28"/>
          <w:lang w:eastAsia="zh-CN"/>
        </w:rPr>
        <w:t>-1</w:t>
      </w:r>
      <w:r w:rsidRPr="00D617AC">
        <w:rPr>
          <w:rFonts w:ascii="宋体" w:hAnsi="宋体" w:cs="宋体" w:hint="eastAsia"/>
          <w:sz w:val="28"/>
          <w:lang w:eastAsia="zh-CN"/>
        </w:rPr>
        <w:t>位线的积分电容模块的电容电压</w:t>
      </w:r>
      <m:oMath>
        <m:sSub>
          <m:sSubPr>
            <m:ctrlPr>
              <w:rPr>
                <w:rFonts w:ascii="Cambria Math" w:eastAsia="等线" w:hAnsi="Cambria Math"/>
                <w:sz w:val="28"/>
                <w:szCs w:val="22"/>
                <w:lang w:eastAsia="zh-CN"/>
              </w:rPr>
            </m:ctrlPr>
          </m:sSubPr>
          <m:e>
            <m:r>
              <w:rPr>
                <w:rFonts w:ascii="Cambria Math" w:eastAsia="等线" w:hAnsi="Cambria Math"/>
                <w:sz w:val="28"/>
                <w:szCs w:val="22"/>
                <w:lang w:eastAsia="zh-CN"/>
              </w:rPr>
              <m:t>V</m:t>
            </m:r>
          </m:e>
          <m:sub>
            <m:r>
              <w:rPr>
                <w:rFonts w:ascii="Cambria Math" w:eastAsia="等线" w:hAnsi="Cambria Math"/>
                <w:sz w:val="28"/>
                <w:szCs w:val="22"/>
                <w:lang w:eastAsia="zh-CN"/>
              </w:rPr>
              <m:t>c,n-1</m:t>
            </m:r>
          </m:sub>
        </m:sSub>
      </m:oMath>
      <w:r w:rsidRPr="00D617AC">
        <w:rPr>
          <w:rFonts w:ascii="宋体" w:hAnsi="宋体" w:cs="宋体" w:hint="eastAsia"/>
          <w:sz w:val="28"/>
          <w:lang w:eastAsia="zh-CN"/>
        </w:rPr>
        <w:t>为：</w:t>
      </w:r>
    </w:p>
    <w:p w14:paraId="797DE1E2" w14:textId="26618DBB" w:rsidR="00D617AC" w:rsidRPr="00D617AC" w:rsidRDefault="00AB25E2" w:rsidP="00D617AC">
      <w:pPr>
        <w:shd w:val="clear" w:color="auto" w:fill="FFFFFF"/>
        <w:spacing w:line="520" w:lineRule="atLeast"/>
        <w:ind w:leftChars="200" w:left="48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c,n-1</m:t>
            </m:r>
          </m:sub>
        </m:sSub>
        <m:r>
          <w:rPr>
            <w:rFonts w:ascii="Cambria Math" w:eastAsia="等线" w:hAnsi="Cambria Math"/>
            <w:szCs w:val="22"/>
          </w:rPr>
          <m:t>=</m:t>
        </m:r>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c,n-1</m:t>
            </m:r>
          </m:sub>
          <m:sup>
            <m:r>
              <w:rPr>
                <w:rFonts w:ascii="Cambria Math" w:eastAsia="等线" w:hAnsi="Cambria Math"/>
                <w:szCs w:val="22"/>
              </w:rPr>
              <m:t>-</m:t>
            </m:r>
          </m:sup>
        </m:sSubSup>
        <m:r>
          <w:rPr>
            <w:rFonts w:ascii="Cambria Math" w:eastAsia="等线" w:hAnsi="Cambria Math"/>
            <w:szCs w:val="22"/>
          </w:rPr>
          <m:t>-</m:t>
        </m:r>
        <m:f>
          <m:fPr>
            <m:ctrlPr>
              <w:rPr>
                <w:rFonts w:ascii="Cambria Math" w:eastAsia="等线" w:hAnsi="Cambria Math"/>
                <w:szCs w:val="22"/>
              </w:rPr>
            </m:ctrlPr>
          </m:fPr>
          <m:num>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D2</m:t>
                </m:r>
              </m:sub>
            </m:sSub>
            <m:nary>
              <m:naryPr>
                <m:chr m:val="∑"/>
                <m:limLoc m:val="undOvr"/>
                <m:ctrlPr>
                  <w:rPr>
                    <w:rFonts w:ascii="Cambria Math" w:eastAsia="等线" w:hAnsi="Cambria Math"/>
                    <w:szCs w:val="22"/>
                  </w:rPr>
                </m:ctrlPr>
              </m:naryPr>
              <m:sub>
                <m:r>
                  <w:rPr>
                    <w:rFonts w:ascii="Cambria Math" w:eastAsia="等线" w:hAnsi="Cambria Math"/>
                    <w:szCs w:val="22"/>
                  </w:rPr>
                  <m:t>i=0</m:t>
                </m:r>
              </m:sub>
              <m:sup>
                <m:r>
                  <w:rPr>
                    <w:rFonts w:ascii="Cambria Math" w:eastAsia="等线" w:hAnsi="Cambria Math"/>
                    <w:szCs w:val="22"/>
                  </w:rPr>
                  <m:t>l-1</m:t>
                </m:r>
              </m:sup>
              <m:e>
                <m:sSub>
                  <m:sSubPr>
                    <m:ctrlPr>
                      <w:rPr>
                        <w:rFonts w:ascii="Cambria Math" w:eastAsia="等线" w:hAnsi="Cambria Math"/>
                        <w:szCs w:val="22"/>
                      </w:rPr>
                    </m:ctrlPr>
                  </m:sSubPr>
                  <m:e>
                    <m:r>
                      <w:rPr>
                        <w:rFonts w:ascii="Cambria Math" w:eastAsia="等线" w:hAnsi="Cambria Math"/>
                        <w:szCs w:val="22"/>
                      </w:rPr>
                      <m:t>D</m:t>
                    </m:r>
                  </m:e>
                  <m:sub>
                    <m:r>
                      <w:rPr>
                        <w:rFonts w:ascii="Cambria Math" w:eastAsia="等线" w:hAnsi="Cambria Math"/>
                        <w:szCs w:val="22"/>
                      </w:rPr>
                      <m:t>i</m:t>
                    </m:r>
                  </m:sub>
                </m:sSub>
              </m:e>
            </m:nary>
            <m:r>
              <w:rPr>
                <w:rFonts w:ascii="Cambria Math" w:eastAsia="等线" w:hAnsi="Cambria Math"/>
                <w:szCs w:val="22"/>
              </w:rPr>
              <m:t>T</m:t>
            </m:r>
          </m:num>
          <m:den>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sSub>
              <m:sSubPr>
                <m:ctrlPr>
                  <w:rPr>
                    <w:rFonts w:ascii="Cambria Math" w:eastAsia="等线" w:hAnsi="Cambria Math"/>
                    <w:szCs w:val="22"/>
                  </w:rPr>
                </m:ctrlPr>
              </m:sSubPr>
              <m:e>
                <m:r>
                  <w:rPr>
                    <w:rFonts w:ascii="Cambria Math" w:eastAsia="等线" w:hAnsi="Cambria Math"/>
                    <w:szCs w:val="22"/>
                  </w:rPr>
                  <m:t>R</m:t>
                </m:r>
              </m:e>
              <m:sub>
                <m:r>
                  <w:rPr>
                    <w:rFonts w:ascii="Cambria Math" w:eastAsia="等线" w:hAnsi="Cambria Math"/>
                    <w:szCs w:val="22"/>
                  </w:rPr>
                  <m:t>i</m:t>
                </m:r>
              </m:sub>
            </m:sSub>
          </m:den>
        </m:f>
      </m:oMath>
      <w:r w:rsidR="00D617AC" w:rsidRPr="00D617AC">
        <w:rPr>
          <w:rFonts w:ascii="宋体" w:hAnsi="宋体" w:cs="宋体" w:hint="eastAsia"/>
          <w:szCs w:val="22"/>
        </w:rPr>
        <w:t xml:space="preserve"> </w:t>
      </w:r>
      <w:r w:rsidR="00D617AC" w:rsidRPr="00D617AC">
        <w:rPr>
          <w:rFonts w:ascii="宋体" w:hAnsi="宋体" w:cs="宋体"/>
          <w:szCs w:val="22"/>
        </w:rPr>
        <w:t xml:space="preserve">   </w:t>
      </w:r>
      <w:r w:rsidR="00D617AC" w:rsidRPr="00D617AC">
        <w:rPr>
          <w:rFonts w:ascii="宋体" w:hAnsi="宋体" w:cs="宋体" w:hint="eastAsia"/>
          <w:szCs w:val="22"/>
        </w:rPr>
        <w:t>(</w:t>
      </w:r>
      <w:r w:rsidR="003B1122">
        <w:rPr>
          <w:rFonts w:ascii="宋体" w:hAnsi="宋体" w:cs="宋体"/>
          <w:szCs w:val="22"/>
          <w:lang w:eastAsia="zh-CN"/>
        </w:rPr>
        <w:t>2</w:t>
      </w:r>
      <w:r w:rsidR="00D617AC" w:rsidRPr="00D617AC">
        <w:rPr>
          <w:rFonts w:ascii="宋体" w:hAnsi="宋体" w:cs="宋体"/>
          <w:szCs w:val="22"/>
        </w:rPr>
        <w:t>)</w:t>
      </w:r>
    </w:p>
    <w:p w14:paraId="6D4FA378" w14:textId="77777777" w:rsidR="00D617AC" w:rsidRPr="00D617AC" w:rsidRDefault="00D617AC" w:rsidP="00D617AC">
      <w:pPr>
        <w:widowControl w:val="0"/>
        <w:spacing w:line="440" w:lineRule="exact"/>
        <w:ind w:firstLineChars="200" w:firstLine="560"/>
        <w:textAlignment w:val="center"/>
        <w:rPr>
          <w:color w:val="333333"/>
          <w:sz w:val="22"/>
          <w:lang w:eastAsia="zh-CN"/>
        </w:rPr>
      </w:pPr>
      <w:r w:rsidRPr="00D617AC">
        <w:rPr>
          <w:rFonts w:hint="eastAsia"/>
          <w:sz w:val="28"/>
          <w:lang w:eastAsia="zh-CN"/>
        </w:rPr>
        <w:t>其中</w:t>
      </w:r>
      <m:oMath>
        <m:sSubSup>
          <m:sSubSupPr>
            <m:ctrlPr>
              <w:rPr>
                <w:rFonts w:ascii="Cambria Math" w:eastAsia="等线" w:hAnsi="Cambria Math"/>
                <w:sz w:val="28"/>
                <w:lang w:eastAsia="zh-CN"/>
              </w:rPr>
            </m:ctrlPr>
          </m:sSubSupPr>
          <m:e>
            <m:r>
              <w:rPr>
                <w:rFonts w:ascii="Cambria Math" w:eastAsia="等线" w:hAnsi="Cambria Math"/>
                <w:sz w:val="28"/>
                <w:lang w:eastAsia="zh-CN"/>
              </w:rPr>
              <m:t>V</m:t>
            </m:r>
          </m:e>
          <m:sub>
            <m:r>
              <w:rPr>
                <w:rFonts w:ascii="Cambria Math" w:eastAsia="等线" w:hAnsi="Cambria Math"/>
                <w:sz w:val="28"/>
                <w:lang w:eastAsia="zh-CN"/>
              </w:rPr>
              <m:t>c,n-1</m:t>
            </m:r>
          </m:sub>
          <m:sup>
            <m:r>
              <w:rPr>
                <w:rFonts w:ascii="Cambria Math" w:eastAsia="等线" w:hAnsi="Cambria Math"/>
                <w:sz w:val="28"/>
                <w:lang w:eastAsia="zh-CN"/>
              </w:rPr>
              <m:t>-</m:t>
            </m:r>
          </m:sup>
        </m:sSubSup>
      </m:oMath>
      <w:r w:rsidRPr="00D617AC">
        <w:rPr>
          <w:rFonts w:hint="eastAsia"/>
          <w:sz w:val="28"/>
          <w:lang w:eastAsia="zh-CN"/>
        </w:rPr>
        <w:t>为第</w:t>
      </w:r>
      <w:r w:rsidRPr="00D617AC">
        <w:rPr>
          <w:rFonts w:hint="eastAsia"/>
          <w:sz w:val="28"/>
          <w:lang w:eastAsia="zh-CN"/>
        </w:rPr>
        <w:t>n</w:t>
      </w:r>
      <w:r w:rsidRPr="00D617AC">
        <w:rPr>
          <w:sz w:val="28"/>
          <w:lang w:eastAsia="zh-CN"/>
        </w:rPr>
        <w:t>-1</w:t>
      </w:r>
      <w:r w:rsidRPr="00D617AC">
        <w:rPr>
          <w:rFonts w:hint="eastAsia"/>
          <w:sz w:val="28"/>
          <w:lang w:eastAsia="zh-CN"/>
        </w:rPr>
        <w:t>位线的积分电容模块的初始电压，</w:t>
      </w:r>
      <w:r w:rsidRPr="00D617AC">
        <w:rPr>
          <w:rFonts w:hint="eastAsia"/>
          <w:sz w:val="28"/>
          <w:lang w:eastAsia="zh-CN"/>
        </w:rPr>
        <w:t>D</w:t>
      </w:r>
      <w:r w:rsidRPr="00D617AC">
        <w:rPr>
          <w:sz w:val="28"/>
          <w:vertAlign w:val="subscript"/>
          <w:lang w:eastAsia="zh-CN"/>
        </w:rPr>
        <w:t>i</w:t>
      </w:r>
      <w:r w:rsidRPr="00D617AC">
        <w:rPr>
          <w:rFonts w:hint="eastAsia"/>
          <w:sz w:val="28"/>
          <w:lang w:eastAsia="zh-CN"/>
        </w:rPr>
        <w:t>为第</w:t>
      </w:r>
      <w:r w:rsidRPr="00D617AC">
        <w:rPr>
          <w:rFonts w:hint="eastAsia"/>
          <w:sz w:val="28"/>
          <w:lang w:eastAsia="zh-CN"/>
        </w:rPr>
        <w:t>i</w:t>
      </w:r>
      <w:r w:rsidRPr="00D617AC">
        <w:rPr>
          <w:rFonts w:hint="eastAsia"/>
          <w:sz w:val="28"/>
          <w:lang w:eastAsia="zh-CN"/>
        </w:rPr>
        <w:t>行字线的</w:t>
      </w:r>
      <w:r w:rsidRPr="00D617AC">
        <w:rPr>
          <w:rFonts w:hint="eastAsia"/>
          <w:sz w:val="28"/>
          <w:lang w:eastAsia="zh-CN"/>
        </w:rPr>
        <w:t>1</w:t>
      </w:r>
      <w:r w:rsidRPr="00D617AC">
        <w:rPr>
          <w:sz w:val="28"/>
          <w:lang w:eastAsia="zh-CN"/>
        </w:rPr>
        <w:t>bit</w:t>
      </w:r>
      <w:r w:rsidRPr="00D617AC">
        <w:rPr>
          <w:rFonts w:hint="eastAsia"/>
          <w:sz w:val="28"/>
          <w:lang w:eastAsia="zh-CN"/>
        </w:rPr>
        <w:t>输入，</w:t>
      </w:r>
      <m:oMath>
        <m:r>
          <w:rPr>
            <w:rFonts w:ascii="Cambria Math" w:eastAsia="等线" w:hAnsi="Cambria Math"/>
            <w:sz w:val="28"/>
            <w:lang w:eastAsia="zh-CN"/>
          </w:rPr>
          <m:t>l</m:t>
        </m:r>
      </m:oMath>
      <w:r w:rsidRPr="00D617AC">
        <w:rPr>
          <w:rFonts w:hint="eastAsia"/>
          <w:sz w:val="28"/>
          <w:lang w:eastAsia="zh-CN"/>
        </w:rPr>
        <w:t>为字线的总数量，</w:t>
      </w:r>
      <w:r w:rsidRPr="00D617AC">
        <w:rPr>
          <w:rFonts w:hint="eastAsia"/>
          <w:sz w:val="28"/>
          <w:lang w:eastAsia="zh-CN"/>
        </w:rPr>
        <w:t>T</w:t>
      </w:r>
      <w:r w:rsidRPr="00D617AC">
        <w:rPr>
          <w:rFonts w:hint="eastAsia"/>
          <w:sz w:val="28"/>
          <w:lang w:eastAsia="zh-CN"/>
        </w:rPr>
        <w:t>为积分阶段的积分时间，</w:t>
      </w:r>
      <w:r w:rsidRPr="00D617AC">
        <w:rPr>
          <w:rFonts w:hint="eastAsia"/>
          <w:sz w:val="28"/>
          <w:lang w:eastAsia="zh-CN"/>
        </w:rPr>
        <w:t>R</w:t>
      </w:r>
      <w:r w:rsidRPr="00D617AC">
        <w:rPr>
          <w:sz w:val="28"/>
          <w:vertAlign w:val="subscript"/>
          <w:lang w:eastAsia="zh-CN"/>
        </w:rPr>
        <w:t>i</w:t>
      </w:r>
      <w:r w:rsidRPr="00D617AC">
        <w:rPr>
          <w:rFonts w:hint="eastAsia"/>
          <w:sz w:val="28"/>
          <w:lang w:eastAsia="zh-CN"/>
        </w:rPr>
        <w:t>是第</w:t>
      </w:r>
      <w:r w:rsidRPr="00D617AC">
        <w:rPr>
          <w:rFonts w:hint="eastAsia"/>
          <w:sz w:val="28"/>
          <w:lang w:eastAsia="zh-CN"/>
        </w:rPr>
        <w:t>i</w:t>
      </w:r>
      <w:r w:rsidRPr="00D617AC">
        <w:rPr>
          <w:rFonts w:hint="eastAsia"/>
          <w:sz w:val="28"/>
          <w:lang w:eastAsia="zh-CN"/>
        </w:rPr>
        <w:t>行字线的</w:t>
      </w:r>
      <w:r w:rsidRPr="00D617AC">
        <w:rPr>
          <w:rFonts w:hint="eastAsia"/>
          <w:sz w:val="28"/>
          <w:lang w:eastAsia="zh-CN"/>
        </w:rPr>
        <w:t>1R1</w:t>
      </w:r>
      <w:r w:rsidRPr="00D617AC">
        <w:rPr>
          <w:sz w:val="28"/>
          <w:lang w:eastAsia="zh-CN"/>
        </w:rPr>
        <w:t>T</w:t>
      </w:r>
      <w:r w:rsidRPr="00D617AC">
        <w:rPr>
          <w:rFonts w:hint="eastAsia"/>
          <w:sz w:val="28"/>
          <w:lang w:eastAsia="zh-CN"/>
        </w:rPr>
        <w:t>存储单元的等效电阻，</w:t>
      </w:r>
      <w:r w:rsidRPr="00D617AC">
        <w:rPr>
          <w:rFonts w:hint="eastAsia"/>
          <w:sz w:val="28"/>
          <w:lang w:eastAsia="zh-CN"/>
        </w:rPr>
        <w:t>V</w:t>
      </w:r>
      <w:r w:rsidRPr="00D617AC">
        <w:rPr>
          <w:sz w:val="28"/>
          <w:vertAlign w:val="subscript"/>
          <w:lang w:eastAsia="zh-CN"/>
        </w:rPr>
        <w:t>D2</w:t>
      </w:r>
      <w:r w:rsidRPr="00D617AC">
        <w:rPr>
          <w:rFonts w:hint="eastAsia"/>
          <w:sz w:val="28"/>
          <w:lang w:eastAsia="zh-CN"/>
        </w:rPr>
        <w:t>是</w:t>
      </w:r>
      <w:r w:rsidRPr="00D617AC">
        <w:rPr>
          <w:rFonts w:hint="eastAsia"/>
          <w:sz w:val="28"/>
          <w:lang w:eastAsia="zh-CN"/>
        </w:rPr>
        <w:t>1R1T</w:t>
      </w:r>
      <w:r w:rsidRPr="00D617AC">
        <w:rPr>
          <w:rFonts w:hint="eastAsia"/>
          <w:sz w:val="28"/>
          <w:lang w:eastAsia="zh-CN"/>
        </w:rPr>
        <w:t>存储单元的漏极电压，</w:t>
      </w:r>
      <m:oMath>
        <m:sSub>
          <m:sSubPr>
            <m:ctrlPr>
              <w:rPr>
                <w:rFonts w:ascii="Cambria Math" w:hAnsi="Cambria Math"/>
                <w:sz w:val="28"/>
                <w:lang w:eastAsia="zh-CN"/>
              </w:rPr>
            </m:ctrlPr>
          </m:sSubPr>
          <m:e>
            <m:r>
              <w:rPr>
                <w:rFonts w:ascii="Cambria Math" w:hAnsi="Cambria Math"/>
                <w:sz w:val="28"/>
                <w:lang w:eastAsia="zh-CN"/>
              </w:rPr>
              <m:t>C</m:t>
            </m:r>
          </m:e>
          <m:sub>
            <m:r>
              <w:rPr>
                <w:rFonts w:ascii="Cambria Math" w:hAnsi="Cambria Math"/>
                <w:sz w:val="28"/>
                <w:lang w:eastAsia="zh-CN"/>
              </w:rPr>
              <m:t>f</m:t>
            </m:r>
          </m:sub>
        </m:sSub>
      </m:oMath>
      <w:r w:rsidRPr="00D617AC">
        <w:rPr>
          <w:rFonts w:hint="eastAsia"/>
          <w:sz w:val="28"/>
          <w:lang w:eastAsia="zh-CN"/>
        </w:rPr>
        <w:t>表示积分总电容值。设计的积分电容模块间电容满足下列约束：</w:t>
      </w:r>
    </w:p>
    <w:p w14:paraId="233F22EA" w14:textId="1C98E34B" w:rsidR="00D617AC" w:rsidRPr="00D617AC" w:rsidRDefault="00AB25E2" w:rsidP="00D617AC">
      <w:pPr>
        <w:shd w:val="clear" w:color="auto" w:fill="FFFFFF"/>
        <w:spacing w:line="520" w:lineRule="atLeast"/>
        <w:ind w:leftChars="200" w:left="480" w:firstLine="440"/>
        <w:jc w:val="center"/>
        <w:rPr>
          <w:rFonts w:ascii="宋体" w:hAnsi="宋体" w:cs="宋体"/>
          <w:szCs w:val="22"/>
          <w:lang w:eastAsia="zh-CN"/>
        </w:rPr>
      </w:pPr>
      <m:oMath>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f</m:t>
            </m:r>
          </m:sub>
        </m:sSub>
        <m:r>
          <w:rPr>
            <w:rFonts w:ascii="Cambria Math" w:eastAsia="等线" w:hAnsi="Cambria Math"/>
            <w:szCs w:val="22"/>
            <w:lang w:eastAsia="zh-CN"/>
          </w:rPr>
          <m:t>=2</m:t>
        </m:r>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n-1</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2</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n-2</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3</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n-3</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n</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0</m:t>
            </m:r>
          </m:sub>
        </m:sSub>
      </m:oMath>
      <w:r w:rsidR="00D617AC" w:rsidRPr="00D617AC">
        <w:rPr>
          <w:rFonts w:ascii="宋体" w:hAnsi="宋体" w:cs="宋体" w:hint="eastAsia"/>
          <w:szCs w:val="22"/>
          <w:lang w:eastAsia="zh-CN"/>
        </w:rPr>
        <w:t xml:space="preserve"> </w:t>
      </w:r>
      <w:r w:rsidR="00D617AC" w:rsidRPr="00D617AC">
        <w:rPr>
          <w:rFonts w:ascii="宋体" w:hAnsi="宋体" w:cs="宋体"/>
          <w:szCs w:val="22"/>
          <w:lang w:eastAsia="zh-CN"/>
        </w:rPr>
        <w:t xml:space="preserve">  </w:t>
      </w:r>
      <w:r w:rsidR="00D617AC" w:rsidRPr="00D617AC">
        <w:rPr>
          <w:rFonts w:ascii="宋体" w:hAnsi="宋体" w:cs="宋体" w:hint="eastAsia"/>
          <w:szCs w:val="22"/>
          <w:lang w:eastAsia="zh-CN"/>
        </w:rPr>
        <w:t>(</w:t>
      </w:r>
      <w:r w:rsidR="003B1122">
        <w:rPr>
          <w:rFonts w:ascii="宋体" w:hAnsi="宋体" w:cs="宋体"/>
          <w:szCs w:val="22"/>
          <w:lang w:eastAsia="zh-CN"/>
        </w:rPr>
        <w:t>3</w:t>
      </w:r>
      <w:r w:rsidR="00D617AC" w:rsidRPr="00D617AC">
        <w:rPr>
          <w:rFonts w:ascii="宋体" w:hAnsi="宋体" w:cs="宋体"/>
          <w:szCs w:val="22"/>
          <w:lang w:eastAsia="zh-CN"/>
        </w:rPr>
        <w:t>)</w:t>
      </w:r>
    </w:p>
    <w:p w14:paraId="482B2946" w14:textId="77777777" w:rsidR="00D617AC" w:rsidRPr="00D617AC" w:rsidRDefault="00D617AC" w:rsidP="00856F6F">
      <w:pPr>
        <w:pStyle w:val="ddd"/>
        <w:ind w:firstLine="560"/>
      </w:pPr>
      <w:r w:rsidRPr="00D617AC">
        <w:rPr>
          <w:rFonts w:hint="eastAsia"/>
        </w:rPr>
        <w:t>积分电容模块存储的电荷根据电容值进行电荷重分配从而实现了不同位线之间的加权求和，从而得到</w:t>
      </w:r>
      <w:r w:rsidRPr="00D617AC">
        <w:rPr>
          <w:rFonts w:hint="eastAsia"/>
        </w:rPr>
        <w:t>1bit</w:t>
      </w:r>
      <w:r w:rsidRPr="00D617AC">
        <w:rPr>
          <w:rFonts w:hint="eastAsia"/>
        </w:rPr>
        <w:t>的输入矩阵与完整的权重矩阵的乘和运算结果。</w:t>
      </w:r>
    </w:p>
    <w:p w14:paraId="3ADB3A19" w14:textId="77777777" w:rsidR="00D617AC" w:rsidRPr="00D617AC" w:rsidRDefault="00D617AC" w:rsidP="00D617AC">
      <w:pPr>
        <w:widowControl w:val="0"/>
        <w:spacing w:line="440" w:lineRule="exact"/>
        <w:ind w:firstLineChars="200" w:firstLine="560"/>
        <w:textAlignment w:val="center"/>
        <w:rPr>
          <w:sz w:val="28"/>
          <w:lang w:eastAsia="zh-CN"/>
        </w:rPr>
      </w:pPr>
      <w:r w:rsidRPr="00D617AC">
        <w:rPr>
          <w:rFonts w:hint="eastAsia"/>
          <w:sz w:val="28"/>
          <w:lang w:eastAsia="zh-CN"/>
        </w:rPr>
        <w:t>A</w:t>
      </w:r>
      <w:r w:rsidRPr="00D617AC">
        <w:rPr>
          <w:sz w:val="28"/>
          <w:lang w:eastAsia="zh-CN"/>
        </w:rPr>
        <w:t>DC</w:t>
      </w:r>
      <w:r w:rsidRPr="00D617AC">
        <w:rPr>
          <w:rFonts w:hint="eastAsia"/>
          <w:sz w:val="28"/>
          <w:lang w:eastAsia="zh-CN"/>
        </w:rPr>
        <w:t>采样电容</w:t>
      </w:r>
      <w:r w:rsidRPr="00D617AC">
        <w:rPr>
          <w:rFonts w:hint="eastAsia"/>
          <w:sz w:val="28"/>
          <w:lang w:eastAsia="zh-CN"/>
        </w:rPr>
        <w:t>C</w:t>
      </w:r>
      <w:r w:rsidRPr="00D617AC">
        <w:rPr>
          <w:rFonts w:hint="eastAsia"/>
          <w:sz w:val="28"/>
          <w:vertAlign w:val="subscript"/>
          <w:lang w:eastAsia="zh-CN"/>
        </w:rPr>
        <w:t>S</w:t>
      </w:r>
      <w:r w:rsidRPr="00D617AC">
        <w:rPr>
          <w:rFonts w:hint="eastAsia"/>
          <w:sz w:val="28"/>
          <w:lang w:eastAsia="zh-CN"/>
        </w:rPr>
        <w:t>与积分电容组并联并在电荷重分配阶段实现将不同</w:t>
      </w:r>
      <w:r w:rsidRPr="00D617AC">
        <w:rPr>
          <w:rFonts w:hint="eastAsia"/>
          <w:sz w:val="28"/>
          <w:lang w:eastAsia="zh-CN"/>
        </w:rPr>
        <w:t>bit</w:t>
      </w:r>
      <w:r w:rsidRPr="00D617AC">
        <w:rPr>
          <w:rFonts w:hint="eastAsia"/>
          <w:sz w:val="28"/>
          <w:lang w:eastAsia="zh-CN"/>
        </w:rPr>
        <w:t>的输入矩阵与权重矩阵的乘和运算结果进行加权求和。通过设置</w:t>
      </w:r>
      <w:r w:rsidRPr="00D617AC">
        <w:rPr>
          <w:rFonts w:hint="eastAsia"/>
          <w:sz w:val="28"/>
          <w:lang w:eastAsia="zh-CN"/>
        </w:rPr>
        <w:t>C</w:t>
      </w:r>
      <w:r w:rsidRPr="00D617AC">
        <w:rPr>
          <w:rFonts w:hint="eastAsia"/>
          <w:sz w:val="28"/>
          <w:vertAlign w:val="subscript"/>
          <w:lang w:eastAsia="zh-CN"/>
        </w:rPr>
        <w:t>S</w:t>
      </w:r>
      <w:r w:rsidRPr="00D617AC">
        <w:rPr>
          <w:sz w:val="28"/>
          <w:lang w:eastAsia="zh-CN"/>
        </w:rPr>
        <w:t>=</w:t>
      </w:r>
      <m:oMath>
        <m:sSub>
          <m:sSubPr>
            <m:ctrlPr>
              <w:rPr>
                <w:rFonts w:ascii="Cambria Math" w:hAnsi="Cambria Math"/>
                <w:sz w:val="28"/>
                <w:lang w:eastAsia="zh-CN"/>
              </w:rPr>
            </m:ctrlPr>
          </m:sSubPr>
          <m:e>
            <m:r>
              <w:rPr>
                <w:rFonts w:ascii="Cambria Math" w:hAnsi="Cambria Math"/>
                <w:sz w:val="28"/>
                <w:lang w:eastAsia="zh-CN"/>
              </w:rPr>
              <m:t>C</m:t>
            </m:r>
          </m:e>
          <m:sub>
            <m:r>
              <w:rPr>
                <w:rFonts w:ascii="Cambria Math" w:hAnsi="Cambria Math"/>
                <w:sz w:val="28"/>
                <w:lang w:eastAsia="zh-CN"/>
              </w:rPr>
              <m:t>f</m:t>
            </m:r>
          </m:sub>
        </m:sSub>
      </m:oMath>
      <w:r w:rsidRPr="00D617AC">
        <w:rPr>
          <w:rFonts w:hint="eastAsia"/>
          <w:sz w:val="28"/>
          <w:lang w:eastAsia="zh-CN"/>
        </w:rPr>
        <w:t>，则每进行一次电荷重分配后新的</w:t>
      </w:r>
      <w:r w:rsidRPr="00D617AC">
        <w:rPr>
          <w:rFonts w:hint="eastAsia"/>
          <w:sz w:val="28"/>
          <w:lang w:eastAsia="zh-CN"/>
        </w:rPr>
        <w:t>V</w:t>
      </w:r>
      <w:r w:rsidRPr="00D617AC">
        <w:rPr>
          <w:sz w:val="28"/>
          <w:vertAlign w:val="subscript"/>
          <w:lang w:eastAsia="zh-CN"/>
        </w:rPr>
        <w:t>out</w:t>
      </w:r>
      <w:r w:rsidRPr="00D617AC">
        <w:rPr>
          <w:rFonts w:hint="eastAsia"/>
          <w:sz w:val="28"/>
          <w:lang w:eastAsia="zh-CN"/>
        </w:rPr>
        <w:t>为：</w:t>
      </w:r>
    </w:p>
    <w:p w14:paraId="0750987E" w14:textId="55C4CAD7" w:rsidR="00D617AC" w:rsidRPr="00D617AC" w:rsidRDefault="00AB25E2" w:rsidP="00D617AC">
      <w:pPr>
        <w:shd w:val="clear" w:color="auto" w:fill="FFFFFF"/>
        <w:spacing w:line="520" w:lineRule="atLeast"/>
        <w:ind w:leftChars="200" w:left="48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out</m:t>
            </m:r>
          </m:sub>
        </m:sSub>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-1</m:t>
            </m:r>
          </m:sup>
        </m:sSup>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m:t>
                </m:r>
              </m:sub>
            </m:sSub>
            <m:r>
              <w:rPr>
                <w:rFonts w:ascii="Cambria Math" w:eastAsia="等线" w:hAnsi="Cambria Math"/>
                <w:szCs w:val="22"/>
              </w:rPr>
              <m:t>+</m:t>
            </m:r>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out</m:t>
                </m:r>
              </m:sub>
              <m:sup>
                <m:r>
                  <w:rPr>
                    <w:rFonts w:ascii="Cambria Math" w:eastAsia="等线" w:hAnsi="Cambria Math"/>
                    <w:szCs w:val="22"/>
                  </w:rPr>
                  <m:t>-</m:t>
                </m:r>
              </m:sup>
            </m:sSubSup>
          </m:e>
        </m:d>
      </m:oMath>
      <w:r w:rsidR="00D617AC" w:rsidRPr="00D617AC">
        <w:rPr>
          <w:rFonts w:ascii="宋体" w:hAnsi="宋体" w:cs="宋体" w:hint="eastAsia"/>
          <w:szCs w:val="22"/>
        </w:rPr>
        <w:t xml:space="preserve"> </w:t>
      </w:r>
      <w:r w:rsidR="00D617AC" w:rsidRPr="00D617AC">
        <w:rPr>
          <w:rFonts w:ascii="宋体" w:hAnsi="宋体" w:cs="宋体"/>
          <w:szCs w:val="22"/>
        </w:rPr>
        <w:t xml:space="preserve">  (</w:t>
      </w:r>
      <w:r w:rsidR="003B1122">
        <w:rPr>
          <w:rFonts w:ascii="宋体" w:hAnsi="宋体" w:cs="宋体"/>
          <w:szCs w:val="22"/>
        </w:rPr>
        <w:t>4</w:t>
      </w:r>
      <w:r w:rsidR="00D617AC" w:rsidRPr="00D617AC">
        <w:rPr>
          <w:rFonts w:ascii="宋体" w:hAnsi="宋体" w:cs="宋体"/>
          <w:szCs w:val="22"/>
        </w:rPr>
        <w:t>)</w:t>
      </w:r>
    </w:p>
    <w:p w14:paraId="39F6D139" w14:textId="77777777" w:rsidR="00D617AC" w:rsidRPr="00D617AC" w:rsidRDefault="00D617AC" w:rsidP="00856F6F">
      <w:pPr>
        <w:pStyle w:val="ddd"/>
        <w:ind w:firstLine="560"/>
      </w:pPr>
      <w:r w:rsidRPr="00D617AC">
        <w:rPr>
          <w:rFonts w:hint="eastAsia"/>
        </w:rPr>
        <w:t>其中</w:t>
      </w:r>
      <m:oMath>
        <m:sSubSup>
          <m:sSubSupPr>
            <m:ctrlPr>
              <w:rPr>
                <w:rFonts w:ascii="Cambria Math" w:eastAsia="等线" w:hAnsi="Cambria Math"/>
              </w:rPr>
            </m:ctrlPr>
          </m:sSubSupPr>
          <m:e>
            <m:r>
              <w:rPr>
                <w:rFonts w:ascii="Cambria Math" w:eastAsia="等线" w:hAnsi="Cambria Math"/>
              </w:rPr>
              <m:t>V</m:t>
            </m:r>
          </m:e>
          <m:sub>
            <m:r>
              <w:rPr>
                <w:rFonts w:ascii="Cambria Math" w:eastAsia="等线" w:hAnsi="Cambria Math"/>
              </w:rPr>
              <m:t>out</m:t>
            </m:r>
          </m:sub>
          <m:sup>
            <m:r>
              <w:rPr>
                <w:rFonts w:ascii="Cambria Math" w:eastAsia="等线" w:hAnsi="Cambria Math"/>
              </w:rPr>
              <m:t>-</m:t>
            </m:r>
          </m:sup>
        </m:sSubSup>
      </m:oMath>
      <w:r w:rsidRPr="00D617AC">
        <w:rPr>
          <w:rFonts w:hint="eastAsia"/>
        </w:rPr>
        <w:t>表示</w:t>
      </w:r>
      <w:r w:rsidRPr="00D617AC">
        <w:rPr>
          <w:rFonts w:hint="eastAsia"/>
        </w:rPr>
        <w:t>C</w:t>
      </w:r>
      <w:r w:rsidRPr="00D617AC">
        <w:rPr>
          <w:vertAlign w:val="subscript"/>
        </w:rPr>
        <w:t>S</w:t>
      </w:r>
      <w:r w:rsidRPr="00D617AC">
        <w:rPr>
          <w:rFonts w:hint="eastAsia"/>
        </w:rPr>
        <w:t>之前的电容电压，</w:t>
      </w: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m:t>
            </m:r>
          </m:sub>
        </m:sSub>
      </m:oMath>
      <w:r w:rsidRPr="00D617AC">
        <w:rPr>
          <w:rFonts w:hint="eastAsia"/>
          <w:szCs w:val="22"/>
        </w:rPr>
        <w:t>为积分电容组的电容电压</w:t>
      </w:r>
      <w:r w:rsidRPr="00D617AC">
        <w:rPr>
          <w:rFonts w:hint="eastAsia"/>
        </w:rPr>
        <w:t>。</w:t>
      </w:r>
    </w:p>
    <w:p w14:paraId="4CC53B11" w14:textId="77777777" w:rsidR="00D617AC" w:rsidRPr="00D617AC" w:rsidRDefault="00D617AC" w:rsidP="00856F6F">
      <w:pPr>
        <w:pStyle w:val="ddd"/>
        <w:ind w:firstLine="560"/>
      </w:pPr>
      <w:r w:rsidRPr="00D617AC">
        <w:rPr>
          <w:rFonts w:hint="eastAsia"/>
        </w:rPr>
        <w:t>假设</w:t>
      </w:r>
      <w:r w:rsidRPr="00D617AC">
        <w:rPr>
          <w:rFonts w:hint="eastAsia"/>
        </w:rPr>
        <w:t>C</w:t>
      </w:r>
      <w:r w:rsidRPr="00D617AC">
        <w:rPr>
          <w:vertAlign w:val="subscript"/>
        </w:rPr>
        <w:t>S</w:t>
      </w:r>
      <w:r w:rsidRPr="00D617AC">
        <w:rPr>
          <w:rFonts w:hint="eastAsia"/>
        </w:rPr>
        <w:t>的初始电压与积分电容组的初始电压相同，则经过</w:t>
      </w:r>
      <w:r w:rsidRPr="00D617AC">
        <w:rPr>
          <w:rFonts w:hint="eastAsia"/>
        </w:rPr>
        <w:t>n</w:t>
      </w:r>
      <w:r w:rsidRPr="00D617AC">
        <w:rPr>
          <w:rFonts w:hint="eastAsia"/>
        </w:rPr>
        <w:t>次的积分阶段和电荷重分配阶段后</w:t>
      </w:r>
      <w:r w:rsidRPr="00D617AC">
        <w:rPr>
          <w:rFonts w:hint="eastAsia"/>
        </w:rPr>
        <w:t>C</w:t>
      </w:r>
      <w:r w:rsidRPr="00D617AC">
        <w:rPr>
          <w:vertAlign w:val="subscript"/>
        </w:rPr>
        <w:t>S</w:t>
      </w:r>
      <w:r w:rsidRPr="00D617AC">
        <w:t>的</w:t>
      </w:r>
      <w:r w:rsidRPr="00D617AC">
        <w:rPr>
          <w:rFonts w:hint="eastAsia"/>
        </w:rPr>
        <w:t>电容电压变化值</w:t>
      </w:r>
      <m:oMath>
        <m:r>
          <m:rPr>
            <m:sty m:val="p"/>
          </m:rPr>
          <w:rPr>
            <w:rFonts w:ascii="Cambria Math" w:hAnsi="Cambria Math" w:cs="宋体" w:hint="eastAsia"/>
            <w:szCs w:val="22"/>
          </w:rPr>
          <m:t>Δ</m:t>
        </m:r>
        <m:sSub>
          <m:sSubPr>
            <m:ctrlPr>
              <w:rPr>
                <w:rFonts w:ascii="Cambria Math" w:hAnsi="Cambria Math" w:cs="宋体"/>
                <w:szCs w:val="22"/>
              </w:rPr>
            </m:ctrlPr>
          </m:sSubPr>
          <m:e>
            <m:r>
              <w:rPr>
                <w:rFonts w:ascii="Cambria Math" w:hAnsi="Cambria Math" w:cs="宋体"/>
                <w:szCs w:val="22"/>
              </w:rPr>
              <m:t>V</m:t>
            </m:r>
          </m:e>
          <m:sub>
            <m:r>
              <m:rPr>
                <m:nor/>
              </m:rPr>
              <w:rPr>
                <w:rFonts w:ascii="Cambria Math" w:hAnsi="Cambria Math" w:cs="宋体"/>
                <w:szCs w:val="22"/>
              </w:rPr>
              <m:t xml:space="preserve">out </m:t>
            </m:r>
          </m:sub>
        </m:sSub>
      </m:oMath>
      <w:r w:rsidRPr="00D617AC">
        <w:rPr>
          <w:rFonts w:hint="eastAsia"/>
        </w:rPr>
        <w:t>为：</w:t>
      </w:r>
    </w:p>
    <w:p w14:paraId="4577E054" w14:textId="3E7DB3FB" w:rsidR="00D617AC" w:rsidRPr="00D617AC" w:rsidRDefault="00D617AC" w:rsidP="00D617AC">
      <w:pPr>
        <w:shd w:val="clear" w:color="auto" w:fill="FFFFFF"/>
        <w:spacing w:line="520" w:lineRule="atLeast"/>
        <w:ind w:leftChars="200" w:left="480"/>
        <w:jc w:val="center"/>
        <w:rPr>
          <w:rFonts w:ascii="宋体" w:hAnsi="宋体" w:cs="宋体"/>
          <w:color w:val="333333"/>
          <w:sz w:val="22"/>
          <w:szCs w:val="22"/>
          <w:lang w:eastAsia="zh-CN"/>
        </w:rPr>
      </w:pPr>
      <m:oMath>
        <m:r>
          <m:rPr>
            <m:sty m:val="p"/>
          </m:rPr>
          <w:rPr>
            <w:rFonts w:ascii="Cambria Math" w:hAnsi="Cambria Math" w:cs="宋体" w:hint="eastAsia"/>
            <w:szCs w:val="22"/>
            <w:lang w:eastAsia="zh-CN"/>
          </w:rPr>
          <m:t>Δ</m:t>
        </m:r>
        <m:sSub>
          <m:sSubPr>
            <m:ctrlPr>
              <w:rPr>
                <w:rFonts w:ascii="Cambria Math" w:hAnsi="Cambria Math" w:cs="宋体"/>
                <w:i/>
                <w:szCs w:val="22"/>
                <w:lang w:eastAsia="zh-CN"/>
              </w:rPr>
            </m:ctrlPr>
          </m:sSubPr>
          <m:e>
            <m:r>
              <w:rPr>
                <w:rFonts w:ascii="Cambria Math" w:hAnsi="Cambria Math" w:cs="宋体"/>
                <w:szCs w:val="22"/>
                <w:lang w:eastAsia="zh-CN"/>
              </w:rPr>
              <m:t>V</m:t>
            </m:r>
          </m:e>
          <m:sub>
            <m:r>
              <m:rPr>
                <m:nor/>
              </m:rPr>
              <w:rPr>
                <w:rFonts w:ascii="Cambria Math" w:hAnsi="Cambria Math" w:cs="宋体"/>
                <w:szCs w:val="22"/>
                <w:lang w:eastAsia="zh-CN"/>
              </w:rPr>
              <m:t xml:space="preserve">out </m:t>
            </m:r>
          </m:sub>
        </m:sSub>
        <m:r>
          <w:rPr>
            <w:rFonts w:ascii="Cambria Math" w:hAnsi="Cambria Math" w:cs="宋体"/>
            <w:szCs w:val="22"/>
            <w:lang w:eastAsia="zh-CN"/>
          </w:rPr>
          <m:t>=</m:t>
        </m:r>
        <m:sSup>
          <m:sSupPr>
            <m:ctrlPr>
              <w:rPr>
                <w:rFonts w:ascii="Cambria Math" w:hAnsi="Cambria Math" w:cs="宋体"/>
                <w:i/>
                <w:szCs w:val="22"/>
                <w:lang w:eastAsia="zh-CN"/>
              </w:rPr>
            </m:ctrlPr>
          </m:sSupPr>
          <m:e>
            <m:r>
              <w:rPr>
                <w:rFonts w:ascii="Cambria Math" w:hAnsi="Cambria Math" w:cs="宋体"/>
                <w:szCs w:val="22"/>
                <w:lang w:eastAsia="zh-CN"/>
              </w:rPr>
              <m:t>2</m:t>
            </m:r>
          </m:e>
          <m:sup>
            <m:r>
              <w:rPr>
                <w:rFonts w:ascii="Cambria Math" w:hAnsi="Cambria Math" w:cs="宋体"/>
                <w:szCs w:val="22"/>
                <w:lang w:eastAsia="zh-CN"/>
              </w:rPr>
              <m:t>-n</m:t>
            </m:r>
          </m:sup>
        </m:sSup>
        <m:nary>
          <m:naryPr>
            <m:chr m:val="∑"/>
            <m:ctrlPr>
              <w:rPr>
                <w:rFonts w:ascii="Cambria Math" w:hAnsi="Cambria Math" w:cs="宋体"/>
                <w:szCs w:val="22"/>
                <w:lang w:eastAsia="zh-CN"/>
              </w:rPr>
            </m:ctrlPr>
          </m:naryPr>
          <m:sub>
            <m:r>
              <w:rPr>
                <w:rFonts w:ascii="Cambria Math" w:hAnsi="Cambria Math" w:cs="宋体"/>
                <w:szCs w:val="22"/>
                <w:lang w:eastAsia="zh-CN"/>
              </w:rPr>
              <m:t>j=0</m:t>
            </m:r>
            <m:ctrlPr>
              <w:rPr>
                <w:rFonts w:ascii="Cambria Math" w:hAnsi="Cambria Math" w:cs="宋体"/>
                <w:i/>
                <w:szCs w:val="22"/>
                <w:lang w:eastAsia="zh-CN"/>
              </w:rPr>
            </m:ctrlPr>
          </m:sub>
          <m:sup>
            <m:r>
              <w:rPr>
                <w:rFonts w:ascii="Cambria Math" w:hAnsi="Cambria Math" w:cs="宋体"/>
                <w:szCs w:val="22"/>
                <w:lang w:eastAsia="zh-CN"/>
              </w:rPr>
              <m:t>n-1</m:t>
            </m:r>
            <m:ctrlPr>
              <w:rPr>
                <w:rFonts w:ascii="Cambria Math" w:hAnsi="Cambria Math" w:cs="宋体"/>
                <w:i/>
                <w:szCs w:val="22"/>
                <w:lang w:eastAsia="zh-CN"/>
              </w:rPr>
            </m:ctrlPr>
          </m:sup>
          <m:e>
            <m:sSup>
              <m:sSupPr>
                <m:ctrlPr>
                  <w:rPr>
                    <w:rFonts w:ascii="Cambria Math" w:hAnsi="Cambria Math" w:cs="宋体"/>
                    <w:i/>
                    <w:szCs w:val="22"/>
                    <w:lang w:eastAsia="zh-CN"/>
                  </w:rPr>
                </m:ctrlPr>
              </m:sSupPr>
              <m:e>
                <m:r>
                  <w:rPr>
                    <w:rFonts w:ascii="Cambria Math" w:hAnsi="Cambria Math" w:cs="宋体"/>
                    <w:szCs w:val="22"/>
                    <w:lang w:eastAsia="zh-CN"/>
                  </w:rPr>
                  <m:t>2</m:t>
                </m:r>
              </m:e>
              <m:sup>
                <m:r>
                  <w:rPr>
                    <w:rFonts w:ascii="Cambria Math" w:hAnsi="Cambria Math" w:cs="宋体"/>
                    <w:szCs w:val="22"/>
                    <w:lang w:eastAsia="zh-CN"/>
                  </w:rPr>
                  <m:t>j</m:t>
                </m:r>
              </m:sup>
            </m:sSup>
            <m:r>
              <m:rPr>
                <m:sty m:val="p"/>
              </m:rPr>
              <w:rPr>
                <w:rFonts w:ascii="Cambria Math" w:hAnsi="Cambria Math" w:cs="宋体" w:hint="eastAsia"/>
                <w:szCs w:val="22"/>
                <w:lang w:eastAsia="zh-CN"/>
              </w:rPr>
              <m:t>Δ</m:t>
            </m:r>
            <m:sSub>
              <m:sSubPr>
                <m:ctrlPr>
                  <w:rPr>
                    <w:rFonts w:ascii="Cambria Math" w:hAnsi="Cambria Math" w:cs="宋体"/>
                    <w:i/>
                    <w:szCs w:val="22"/>
                    <w:lang w:eastAsia="zh-CN"/>
                  </w:rPr>
                </m:ctrlPr>
              </m:sSubPr>
              <m:e>
                <m:r>
                  <w:rPr>
                    <w:rFonts w:ascii="Cambria Math" w:hAnsi="Cambria Math" w:cs="宋体"/>
                    <w:szCs w:val="22"/>
                    <w:lang w:eastAsia="zh-CN"/>
                  </w:rPr>
                  <m:t>V</m:t>
                </m:r>
              </m:e>
              <m:sub>
                <m:r>
                  <w:rPr>
                    <w:rFonts w:ascii="Cambria Math" w:hAnsi="Cambria Math" w:cs="宋体"/>
                    <w:szCs w:val="22"/>
                    <w:lang w:eastAsia="zh-CN"/>
                  </w:rPr>
                  <m:t>S,j</m:t>
                </m:r>
              </m:sub>
            </m:sSub>
            <m:ctrlPr>
              <w:rPr>
                <w:rFonts w:ascii="Cambria Math" w:hAnsi="Cambria Math" w:cs="宋体"/>
                <w:i/>
                <w:szCs w:val="22"/>
                <w:lang w:eastAsia="zh-CN"/>
              </w:rPr>
            </m:ctrlPr>
          </m:e>
        </m:nary>
      </m:oMath>
      <w:r w:rsidRPr="00D617AC">
        <w:rPr>
          <w:rFonts w:ascii="宋体" w:hAnsi="宋体" w:cs="宋体"/>
          <w:szCs w:val="22"/>
          <w:lang w:eastAsia="zh-CN"/>
        </w:rPr>
        <w:t xml:space="preserve"> (</w:t>
      </w:r>
      <w:r w:rsidR="003B1122">
        <w:rPr>
          <w:rFonts w:ascii="宋体" w:hAnsi="宋体" w:cs="宋体"/>
          <w:szCs w:val="22"/>
          <w:lang w:eastAsia="zh-CN"/>
        </w:rPr>
        <w:t>5</w:t>
      </w:r>
      <w:r w:rsidRPr="00D617AC">
        <w:rPr>
          <w:rFonts w:ascii="宋体" w:hAnsi="宋体" w:cs="宋体"/>
          <w:szCs w:val="22"/>
          <w:lang w:eastAsia="zh-CN"/>
        </w:rPr>
        <w:t>)</w:t>
      </w:r>
    </w:p>
    <w:p w14:paraId="22E5D899" w14:textId="201D96F9" w:rsidR="00D617AC" w:rsidRPr="00D617AC" w:rsidRDefault="00D617AC" w:rsidP="00856F6F">
      <w:pPr>
        <w:pStyle w:val="ddd"/>
        <w:ind w:firstLine="560"/>
      </w:pPr>
      <w:r w:rsidRPr="00D617AC">
        <w:rPr>
          <w:rFonts w:hint="eastAsia"/>
        </w:rPr>
        <w:t>其中</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S,j</m:t>
            </m:r>
          </m:sub>
        </m:sSub>
      </m:oMath>
      <w:r w:rsidRPr="00D617AC">
        <w:rPr>
          <w:rFonts w:hint="eastAsia"/>
        </w:rPr>
        <w:t>为第</w:t>
      </w:r>
      <w:r w:rsidRPr="00D617AC">
        <w:rPr>
          <w:rFonts w:hint="eastAsia"/>
        </w:rPr>
        <w:t>j</w:t>
      </w:r>
      <w:r w:rsidRPr="00D617AC">
        <w:rPr>
          <w:rFonts w:hint="eastAsia"/>
        </w:rPr>
        <w:t>次积分阶段时</w:t>
      </w:r>
      <w:r w:rsidRPr="00D617AC">
        <w:rPr>
          <w:rFonts w:hint="eastAsia"/>
        </w:rPr>
        <w:t>V</w:t>
      </w:r>
      <w:r w:rsidRPr="00D617AC">
        <w:rPr>
          <w:rFonts w:hint="eastAsia"/>
          <w:vertAlign w:val="subscript"/>
        </w:rPr>
        <w:t>S</w:t>
      </w:r>
      <w:r w:rsidRPr="00D617AC">
        <w:rPr>
          <w:rFonts w:hint="eastAsia"/>
        </w:rPr>
        <w:t>电压的变化值。由公式（</w:t>
      </w:r>
      <w:r w:rsidR="003B1122">
        <w:t>5</w:t>
      </w:r>
      <w:r w:rsidRPr="00D617AC">
        <w:rPr>
          <w:rFonts w:hint="eastAsia"/>
        </w:rPr>
        <w:t>）可以看出，经过</w:t>
      </w:r>
      <w:r w:rsidRPr="00D617AC">
        <w:rPr>
          <w:rFonts w:hint="eastAsia"/>
        </w:rPr>
        <w:t>n</w:t>
      </w:r>
      <w:r w:rsidRPr="00D617AC">
        <w:t>次电荷重分配阶段后，</w:t>
      </w:r>
      <w:r w:rsidRPr="00D617AC">
        <w:rPr>
          <w:rFonts w:hint="eastAsia"/>
        </w:rPr>
        <w:t>各个</w:t>
      </w:r>
      <w:r w:rsidRPr="00D617AC">
        <w:rPr>
          <w:rFonts w:hint="eastAsia"/>
        </w:rPr>
        <w:t>b</w:t>
      </w:r>
      <w:r w:rsidRPr="00D617AC">
        <w:t>it</w:t>
      </w:r>
      <w:r w:rsidRPr="00D617AC">
        <w:t>的</w:t>
      </w:r>
      <w:r w:rsidRPr="00D617AC">
        <w:rPr>
          <w:rFonts w:hint="eastAsia"/>
        </w:rPr>
        <w:t>输入矩阵与完整的权重矩阵的乘和运算结果被加权求和，从而得到了输入矩阵和权重矩阵的乘和运算结果。</w:t>
      </w:r>
    </w:p>
    <w:p w14:paraId="66B33681" w14:textId="77777777" w:rsidR="00D617AC" w:rsidRPr="00D617AC" w:rsidRDefault="00D617AC" w:rsidP="00D617AC">
      <w:pPr>
        <w:widowControl w:val="0"/>
        <w:spacing w:line="440" w:lineRule="exact"/>
        <w:ind w:firstLineChars="200" w:firstLine="560"/>
        <w:textAlignment w:val="center"/>
        <w:rPr>
          <w:sz w:val="28"/>
          <w:lang w:eastAsia="zh-CN"/>
        </w:rPr>
      </w:pPr>
      <w:r w:rsidRPr="00D617AC">
        <w:rPr>
          <w:rFonts w:ascii="宋体" w:hAnsi="宋体" w:cs="宋体" w:hint="eastAsia"/>
          <w:sz w:val="28"/>
          <w:lang w:eastAsia="zh-CN"/>
        </w:rPr>
        <w:t>关于被动稳压电路，</w:t>
      </w:r>
      <w:bookmarkStart w:id="96" w:name="_Hlk61611833"/>
      <w:bookmarkStart w:id="97" w:name="OLE_LINK5"/>
      <w:r w:rsidRPr="00D617AC">
        <w:rPr>
          <w:rFonts w:ascii="宋体" w:hAnsi="宋体" w:cs="宋体" w:hint="eastAsia"/>
          <w:sz w:val="28"/>
          <w:lang w:eastAsia="zh-CN"/>
        </w:rPr>
        <w:t>被动稳压反馈管T</w:t>
      </w:r>
      <w:r w:rsidRPr="00D617AC">
        <w:rPr>
          <w:rFonts w:ascii="宋体" w:hAnsi="宋体" w:cs="宋体"/>
          <w:sz w:val="28"/>
          <w:vertAlign w:val="subscript"/>
          <w:lang w:eastAsia="zh-CN"/>
        </w:rPr>
        <w:t>1</w:t>
      </w:r>
      <w:bookmarkEnd w:id="96"/>
      <w:bookmarkEnd w:id="97"/>
      <w:r w:rsidRPr="00D617AC">
        <w:rPr>
          <w:rFonts w:ascii="宋体" w:hAnsi="宋体" w:cs="宋体" w:hint="eastAsia"/>
          <w:sz w:val="28"/>
          <w:lang w:eastAsia="zh-CN"/>
        </w:rPr>
        <w:t>和电容电压隔离晶体管</w:t>
      </w:r>
      <w:r w:rsidRPr="00D617AC">
        <w:rPr>
          <w:rFonts w:ascii="宋体" w:hAnsi="宋体" w:cs="宋体"/>
          <w:sz w:val="28"/>
          <w:lang w:eastAsia="zh-CN"/>
        </w:rPr>
        <w:t>T</w:t>
      </w:r>
      <w:r w:rsidRPr="00D617AC">
        <w:rPr>
          <w:rFonts w:ascii="宋体" w:hAnsi="宋体" w:cs="宋体"/>
          <w:sz w:val="28"/>
          <w:vertAlign w:val="subscript"/>
          <w:lang w:eastAsia="zh-CN"/>
        </w:rPr>
        <w:t>0</w:t>
      </w:r>
      <w:r w:rsidRPr="00D617AC">
        <w:rPr>
          <w:rFonts w:ascii="宋体" w:hAnsi="宋体" w:cs="宋体"/>
          <w:sz w:val="28"/>
          <w:lang w:eastAsia="zh-CN"/>
        </w:rPr>
        <w:t>都</w:t>
      </w:r>
      <w:r w:rsidRPr="00D617AC">
        <w:rPr>
          <w:rFonts w:ascii="宋体" w:hAnsi="宋体" w:cs="宋体" w:hint="eastAsia"/>
          <w:sz w:val="28"/>
          <w:lang w:eastAsia="zh-CN"/>
        </w:rPr>
        <w:t>工作在饱和区并</w:t>
      </w:r>
      <w:r w:rsidRPr="00D617AC">
        <w:rPr>
          <w:rFonts w:ascii="宋体" w:hAnsi="宋体" w:cs="宋体"/>
          <w:sz w:val="28"/>
          <w:lang w:eastAsia="zh-CN"/>
        </w:rPr>
        <w:t>构成</w:t>
      </w:r>
      <w:r w:rsidRPr="00D617AC">
        <w:rPr>
          <w:rFonts w:ascii="宋体" w:hAnsi="宋体" w:cs="宋体" w:hint="eastAsia"/>
          <w:sz w:val="28"/>
          <w:lang w:eastAsia="zh-CN"/>
        </w:rPr>
        <w:t>了反馈电路。</w:t>
      </w:r>
      <w:r w:rsidRPr="00D617AC">
        <w:rPr>
          <w:rFonts w:hint="eastAsia"/>
          <w:sz w:val="28"/>
          <w:lang w:eastAsia="zh-CN"/>
        </w:rPr>
        <w:t>因为</w:t>
      </w:r>
      <w:r w:rsidRPr="00D617AC">
        <w:rPr>
          <w:rFonts w:hint="eastAsia"/>
          <w:sz w:val="28"/>
          <w:lang w:eastAsia="zh-CN"/>
        </w:rPr>
        <w:t>T</w:t>
      </w:r>
      <w:r w:rsidRPr="00D617AC">
        <w:rPr>
          <w:rFonts w:hint="eastAsia"/>
          <w:sz w:val="28"/>
          <w:vertAlign w:val="subscript"/>
          <w:lang w:eastAsia="zh-CN"/>
        </w:rPr>
        <w:t>1</w:t>
      </w:r>
      <w:r w:rsidRPr="00D617AC">
        <w:rPr>
          <w:rFonts w:hint="eastAsia"/>
          <w:sz w:val="28"/>
          <w:lang w:eastAsia="zh-CN"/>
        </w:rPr>
        <w:t>工作在饱和区，其满足如下公式：</w:t>
      </w:r>
    </w:p>
    <w:bookmarkStart w:id="98" w:name="OLE_LINK3"/>
    <w:bookmarkStart w:id="99" w:name="OLE_LINK4"/>
    <w:p w14:paraId="043ED34D" w14:textId="30E1E01D" w:rsidR="00D617AC" w:rsidRPr="00D617AC" w:rsidRDefault="00AB25E2" w:rsidP="00D617AC">
      <w:pPr>
        <w:shd w:val="clear" w:color="auto" w:fill="FFFFFF"/>
        <w:spacing w:line="520" w:lineRule="atLeast"/>
        <w:ind w:leftChars="200" w:left="480"/>
        <w:jc w:val="center"/>
        <w:rPr>
          <w:rFonts w:ascii="宋体" w:hAnsi="宋体" w:cs="宋体"/>
          <w:szCs w:val="22"/>
          <w:lang w:eastAsia="zh-CN"/>
        </w:rPr>
      </w:pPr>
      <m:oMath>
        <m:sSub>
          <m:sSubPr>
            <m:ctrlPr>
              <w:rPr>
                <w:rFonts w:ascii="Cambria Math" w:eastAsia="等线" w:hAnsi="Cambria Math"/>
                <w:szCs w:val="22"/>
              </w:rPr>
            </m:ctrlPr>
          </m:sSubPr>
          <m:e>
            <m:r>
              <w:rPr>
                <w:rFonts w:ascii="Cambria Math" w:eastAsia="等线" w:hAnsi="Cambria Math"/>
                <w:szCs w:val="22"/>
                <w:lang w:eastAsia="zh-CN"/>
              </w:rPr>
              <m:t>I</m:t>
            </m:r>
          </m:e>
          <m:sub>
            <m:r>
              <w:rPr>
                <w:rFonts w:ascii="Cambria Math" w:eastAsia="等线" w:hAnsi="Cambria Math"/>
                <w:szCs w:val="22"/>
                <w:lang w:eastAsia="zh-CN"/>
              </w:rPr>
              <m:t>ref</m:t>
            </m:r>
          </m:sub>
        </m:sSub>
        <w:bookmarkEnd w:id="98"/>
        <w:bookmarkEnd w:id="99"/>
        <m:r>
          <w:rPr>
            <w:rFonts w:ascii="Cambria Math" w:eastAsia="等线" w:hAnsi="Cambria Math"/>
            <w:szCs w:val="22"/>
            <w:lang w:eastAsia="zh-CN"/>
          </w:rPr>
          <m:t>=</m:t>
        </m:r>
        <m:f>
          <m:fPr>
            <m:ctrlPr>
              <w:rPr>
                <w:rFonts w:ascii="Cambria Math" w:eastAsia="等线" w:hAnsi="Cambria Math"/>
                <w:szCs w:val="22"/>
              </w:rPr>
            </m:ctrlPr>
          </m:fPr>
          <m:num>
            <m:r>
              <w:rPr>
                <w:rFonts w:ascii="Cambria Math" w:eastAsia="等线" w:hAnsi="Cambria Math"/>
                <w:szCs w:val="22"/>
                <w:lang w:eastAsia="zh-CN"/>
              </w:rPr>
              <m:t>1</m:t>
            </m:r>
          </m:num>
          <m:den>
            <m:r>
              <w:rPr>
                <w:rFonts w:ascii="Cambria Math" w:eastAsia="等线" w:hAnsi="Cambria Math"/>
                <w:szCs w:val="22"/>
                <w:lang w:eastAsia="zh-CN"/>
              </w:rPr>
              <m:t>2</m:t>
            </m:r>
          </m:den>
        </m:f>
        <m:sSub>
          <m:sSubPr>
            <m:ctrlPr>
              <w:rPr>
                <w:rFonts w:ascii="Cambria Math" w:eastAsia="等线" w:hAnsi="Cambria Math"/>
                <w:szCs w:val="22"/>
              </w:rPr>
            </m:ctrlPr>
          </m:sSubPr>
          <m:e>
            <m:r>
              <w:rPr>
                <w:rFonts w:ascii="Cambria Math" w:eastAsia="等线" w:hAnsi="Cambria Math"/>
                <w:szCs w:val="22"/>
                <w:lang w:eastAsia="zh-CN"/>
              </w:rPr>
              <m:t>K</m:t>
            </m:r>
          </m:e>
          <m:sub>
            <m:r>
              <w:rPr>
                <w:rFonts w:ascii="Cambria Math" w:eastAsia="等线" w:hAnsi="Cambria Math"/>
                <w:szCs w:val="22"/>
                <w:lang w:eastAsia="zh-CN"/>
              </w:rPr>
              <m:t>1</m:t>
            </m:r>
          </m:sub>
        </m:sSub>
        <m:sSup>
          <m:sSupPr>
            <m:ctrlPr>
              <w:rPr>
                <w:rFonts w:ascii="Cambria Math" w:eastAsia="等线" w:hAnsi="Cambria Math"/>
                <w:szCs w:val="22"/>
              </w:rPr>
            </m:ctrlPr>
          </m:sSupPr>
          <m:e>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lang w:eastAsia="zh-CN"/>
                      </w:rPr>
                      <m:t>V</m:t>
                    </m:r>
                  </m:e>
                  <m:sub>
                    <m:r>
                      <w:rPr>
                        <w:rFonts w:ascii="Cambria Math" w:eastAsia="等线" w:hAnsi="Cambria Math"/>
                        <w:szCs w:val="22"/>
                        <w:lang w:eastAsia="zh-CN"/>
                      </w:rPr>
                      <m:t>D2</m:t>
                    </m:r>
                  </m:sub>
                </m:sSub>
                <m:r>
                  <w:rPr>
                    <w:rFonts w:ascii="Cambria Math" w:eastAsia="等线" w:hAnsi="Cambria Math"/>
                    <w:szCs w:val="22"/>
                    <w:lang w:eastAsia="zh-CN"/>
                  </w:rPr>
                  <m:t>-</m:t>
                </m:r>
                <m:sSub>
                  <m:sSubPr>
                    <m:ctrlPr>
                      <w:rPr>
                        <w:rFonts w:ascii="Cambria Math" w:eastAsia="等线" w:hAnsi="Cambria Math"/>
                        <w:szCs w:val="22"/>
                      </w:rPr>
                    </m:ctrlPr>
                  </m:sSubPr>
                  <m:e>
                    <m:r>
                      <w:rPr>
                        <w:rFonts w:ascii="Cambria Math" w:eastAsia="等线" w:hAnsi="Cambria Math"/>
                        <w:szCs w:val="22"/>
                        <w:lang w:eastAsia="zh-CN"/>
                      </w:rPr>
                      <m:t>V</m:t>
                    </m:r>
                  </m:e>
                  <m:sub>
                    <m:r>
                      <w:rPr>
                        <w:rFonts w:ascii="Cambria Math" w:eastAsia="等线" w:hAnsi="Cambria Math"/>
                        <w:szCs w:val="22"/>
                        <w:lang w:eastAsia="zh-CN"/>
                      </w:rPr>
                      <m:t>th1</m:t>
                    </m:r>
                  </m:sub>
                </m:sSub>
              </m:e>
            </m:d>
          </m:e>
          <m:sup>
            <m:r>
              <w:rPr>
                <w:rFonts w:ascii="Cambria Math" w:eastAsia="等线" w:hAnsi="Cambria Math"/>
                <w:szCs w:val="22"/>
                <w:lang w:eastAsia="zh-CN"/>
              </w:rPr>
              <m:t>2</m:t>
            </m:r>
          </m:sup>
        </m:sSup>
      </m:oMath>
      <w:r w:rsidR="00D617AC" w:rsidRPr="00D617AC">
        <w:rPr>
          <w:rFonts w:ascii="宋体" w:hAnsi="宋体" w:cs="宋体" w:hint="eastAsia"/>
          <w:szCs w:val="22"/>
          <w:lang w:eastAsia="zh-CN"/>
        </w:rPr>
        <w:t xml:space="preserve"> </w:t>
      </w:r>
      <w:r w:rsidR="00D617AC" w:rsidRPr="00D617AC">
        <w:rPr>
          <w:rFonts w:ascii="宋体" w:hAnsi="宋体" w:cs="宋体"/>
          <w:szCs w:val="22"/>
          <w:lang w:eastAsia="zh-CN"/>
        </w:rPr>
        <w:t xml:space="preserve">  </w:t>
      </w:r>
      <w:r w:rsidR="00D617AC" w:rsidRPr="00D617AC">
        <w:rPr>
          <w:rFonts w:ascii="宋体" w:hAnsi="宋体" w:cs="宋体"/>
          <w:szCs w:val="22"/>
        </w:rPr>
        <w:t>(</w:t>
      </w:r>
      <w:r w:rsidR="003B1122">
        <w:rPr>
          <w:rFonts w:ascii="宋体" w:hAnsi="宋体" w:cs="宋体"/>
          <w:szCs w:val="22"/>
          <w:lang w:eastAsia="zh-CN"/>
        </w:rPr>
        <w:t>6</w:t>
      </w:r>
      <w:r w:rsidR="00D617AC" w:rsidRPr="00D617AC">
        <w:rPr>
          <w:rFonts w:ascii="宋体" w:hAnsi="宋体" w:cs="宋体"/>
          <w:szCs w:val="22"/>
        </w:rPr>
        <w:t>)</w:t>
      </w:r>
    </w:p>
    <w:p w14:paraId="793CDBAE" w14:textId="2C6E58E3" w:rsidR="00D617AC" w:rsidRPr="00D617AC" w:rsidRDefault="00D617AC" w:rsidP="00856F6F">
      <w:pPr>
        <w:pStyle w:val="ddd"/>
        <w:ind w:firstLine="560"/>
      </w:pPr>
      <w:bookmarkStart w:id="100" w:name="_Hlk61611613"/>
      <w:r w:rsidRPr="00D617AC">
        <w:rPr>
          <w:rFonts w:hint="eastAsia"/>
        </w:rPr>
        <w:lastRenderedPageBreak/>
        <w:t>其中，</w:t>
      </w:r>
      <w:r w:rsidRPr="00D617AC">
        <w:rPr>
          <w:rFonts w:hint="eastAsia"/>
        </w:rPr>
        <w:t>K</w:t>
      </w:r>
      <w:r w:rsidRPr="00D617AC">
        <w:rPr>
          <w:rFonts w:hint="eastAsia"/>
          <w:vertAlign w:val="subscript"/>
        </w:rPr>
        <w:t>1</w:t>
      </w:r>
      <w:r w:rsidRPr="00D617AC">
        <w:rPr>
          <w:rFonts w:hint="eastAsia"/>
        </w:rPr>
        <w:t>为</w:t>
      </w:r>
      <w:r w:rsidRPr="00D617AC">
        <w:rPr>
          <w:rFonts w:hint="eastAsia"/>
        </w:rPr>
        <w:t>T</w:t>
      </w:r>
      <w:r w:rsidRPr="00D617AC">
        <w:rPr>
          <w:vertAlign w:val="subscript"/>
        </w:rPr>
        <w:t>1</w:t>
      </w:r>
      <w:r w:rsidRPr="00D617AC">
        <w:rPr>
          <w:rFonts w:hint="eastAsia"/>
        </w:rPr>
        <w:t>的器件参数，</w:t>
      </w:r>
      <w:r w:rsidRPr="00D617AC">
        <w:rPr>
          <w:rFonts w:hint="eastAsia"/>
        </w:rPr>
        <w:t>V</w:t>
      </w:r>
      <w:r w:rsidRPr="00D617AC">
        <w:rPr>
          <w:vertAlign w:val="subscript"/>
        </w:rPr>
        <w:t>th1</w:t>
      </w:r>
      <w:r w:rsidRPr="00D617AC">
        <w:rPr>
          <w:rFonts w:hint="eastAsia"/>
        </w:rPr>
        <w:t>为</w:t>
      </w:r>
      <w:r w:rsidRPr="00D617AC">
        <w:rPr>
          <w:rFonts w:hint="eastAsia"/>
        </w:rPr>
        <w:t>T</w:t>
      </w:r>
      <w:r w:rsidRPr="00D617AC">
        <w:rPr>
          <w:rFonts w:hint="eastAsia"/>
          <w:vertAlign w:val="subscript"/>
        </w:rPr>
        <w:t>1</w:t>
      </w:r>
      <w:r w:rsidRPr="00D617AC">
        <w:rPr>
          <w:rFonts w:hint="eastAsia"/>
        </w:rPr>
        <w:t>的阈值电压，</w:t>
      </w:r>
      <m:oMath>
        <m:sSub>
          <m:sSubPr>
            <m:ctrlPr>
              <w:rPr>
                <w:rFonts w:ascii="Cambria Math" w:eastAsia="等线" w:hAnsi="Cambria Math"/>
                <w:szCs w:val="22"/>
              </w:rPr>
            </m:ctrlPr>
          </m:sSubPr>
          <m:e>
            <m:r>
              <w:rPr>
                <w:rFonts w:ascii="Cambria Math" w:eastAsia="等线" w:hAnsi="Cambria Math"/>
                <w:szCs w:val="22"/>
              </w:rPr>
              <m:t>I</m:t>
            </m:r>
          </m:e>
          <m:sub>
            <m:r>
              <w:rPr>
                <w:rFonts w:ascii="Cambria Math" w:eastAsia="等线" w:hAnsi="Cambria Math"/>
                <w:szCs w:val="22"/>
              </w:rPr>
              <m:t>ref</m:t>
            </m:r>
          </m:sub>
        </m:sSub>
      </m:oMath>
      <w:r w:rsidRPr="00D617AC">
        <w:rPr>
          <w:rFonts w:hint="eastAsia"/>
          <w:szCs w:val="22"/>
        </w:rPr>
        <w:t>为偏置电路的偏置电流大小</w:t>
      </w:r>
      <w:r w:rsidRPr="00D617AC">
        <w:rPr>
          <w:rFonts w:hint="eastAsia"/>
          <w:szCs w:val="22"/>
        </w:rPr>
        <w:t>,</w:t>
      </w:r>
      <m:oMath>
        <m:r>
          <m:rPr>
            <m:sty m:val="p"/>
          </m:rPr>
          <w:rPr>
            <w:rFonts w:ascii="Cambria Math" w:eastAsia="等线" w:hAnsi="Cambria Math"/>
            <w:szCs w:val="22"/>
          </w:rPr>
          <m:t xml:space="preserve"> </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D2</m:t>
            </m:r>
          </m:sub>
        </m:sSub>
      </m:oMath>
      <w:r w:rsidRPr="00D617AC">
        <w:rPr>
          <w:rFonts w:hint="eastAsia"/>
          <w:szCs w:val="22"/>
        </w:rPr>
        <w:t>为</w:t>
      </w:r>
      <w:r w:rsidRPr="00D617AC">
        <w:rPr>
          <w:rFonts w:hint="eastAsia"/>
          <w:szCs w:val="22"/>
        </w:rPr>
        <w:t>1R</w:t>
      </w:r>
      <w:r w:rsidRPr="00D617AC">
        <w:rPr>
          <w:szCs w:val="22"/>
        </w:rPr>
        <w:t>1T</w:t>
      </w:r>
      <w:r w:rsidRPr="00D617AC">
        <w:rPr>
          <w:szCs w:val="22"/>
        </w:rPr>
        <w:t>存储单元的漏极电压</w:t>
      </w:r>
      <w:r w:rsidRPr="00D617AC">
        <w:rPr>
          <w:rFonts w:hint="eastAsia"/>
        </w:rPr>
        <w:t>。</w:t>
      </w:r>
      <w:bookmarkEnd w:id="100"/>
      <w:r w:rsidRPr="00D617AC">
        <w:rPr>
          <w:rFonts w:hint="eastAsia"/>
        </w:rPr>
        <w:t>由公式（</w:t>
      </w:r>
      <w:r w:rsidR="003B1122">
        <w:t>6</w:t>
      </w:r>
      <w:r w:rsidRPr="00D617AC">
        <w:rPr>
          <w:rFonts w:hint="eastAsia"/>
        </w:rPr>
        <w:t>）可以得到，</w:t>
      </w:r>
      <w:r w:rsidRPr="00D617AC">
        <w:rPr>
          <w:rFonts w:hint="eastAsia"/>
        </w:rPr>
        <w:t>1R1T</w:t>
      </w:r>
      <w:r w:rsidRPr="00D617AC">
        <w:rPr>
          <w:rFonts w:hint="eastAsia"/>
        </w:rPr>
        <w:t>存储单元的漏极电压为：</w:t>
      </w:r>
    </w:p>
    <w:bookmarkStart w:id="101" w:name="_Hlk61611531"/>
    <w:p w14:paraId="2EC49095" w14:textId="7DCB5F7B" w:rsidR="00D617AC" w:rsidRPr="00D617AC" w:rsidRDefault="00AB25E2" w:rsidP="00D617AC">
      <w:pPr>
        <w:spacing w:before="180" w:after="180"/>
        <w:ind w:leftChars="200" w:left="480"/>
        <w:jc w:val="center"/>
        <w:rPr>
          <w:rFonts w:ascii="宋体" w:hAnsi="宋体" w:cs="宋体"/>
          <w:szCs w:val="22"/>
        </w:rPr>
      </w:pPr>
      <m:oMath>
        <m:sSub>
          <m:sSubPr>
            <m:ctrlPr>
              <w:rPr>
                <w:rFonts w:ascii="Cambria Math" w:hAnsi="Cambria Math"/>
              </w:rPr>
            </m:ctrlPr>
          </m:sSubPr>
          <m:e>
            <m:r>
              <w:rPr>
                <w:rFonts w:ascii="Cambria Math" w:hAnsi="Cambria Math"/>
              </w:rPr>
              <m:t>V</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2I</m:t>
                    </m:r>
                  </m:e>
                  <m:sub>
                    <m:r>
                      <w:rPr>
                        <w:rFonts w:ascii="Cambria Math" w:hAnsi="Cambria Math"/>
                      </w:rPr>
                      <m:t>ref</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e>
        </m:rad>
      </m:oMath>
      <w:r w:rsidR="00D617AC" w:rsidRPr="00D617AC">
        <w:rPr>
          <w:rFonts w:ascii="Cambria" w:hAnsi="Cambria" w:hint="eastAsia"/>
        </w:rPr>
        <w:t xml:space="preserve"> </w:t>
      </w:r>
      <w:r w:rsidR="00D617AC" w:rsidRPr="00D617AC">
        <w:rPr>
          <w:rFonts w:ascii="Cambria" w:hAnsi="Cambria"/>
        </w:rPr>
        <w:t xml:space="preserve">  </w:t>
      </w:r>
      <w:r w:rsidR="00D617AC" w:rsidRPr="00D617AC">
        <w:rPr>
          <w:rFonts w:ascii="宋体" w:hAnsi="宋体" w:cs="宋体"/>
          <w:szCs w:val="22"/>
        </w:rPr>
        <w:t>(</w:t>
      </w:r>
      <w:r w:rsidR="003B1122">
        <w:rPr>
          <w:rFonts w:ascii="宋体" w:hAnsi="宋体" w:cs="宋体"/>
          <w:szCs w:val="22"/>
          <w:lang w:eastAsia="zh-CN"/>
        </w:rPr>
        <w:t>7</w:t>
      </w:r>
      <w:r w:rsidR="00D617AC" w:rsidRPr="00D617AC">
        <w:rPr>
          <w:rFonts w:ascii="宋体" w:hAnsi="宋体" w:cs="宋体"/>
          <w:szCs w:val="22"/>
        </w:rPr>
        <w:t>)</w:t>
      </w:r>
    </w:p>
    <w:bookmarkEnd w:id="95"/>
    <w:bookmarkEnd w:id="101"/>
    <w:p w14:paraId="2F2CEBBD" w14:textId="676EE51F" w:rsidR="007A1179" w:rsidRPr="00F123A0" w:rsidRDefault="007A1179" w:rsidP="00856F6F">
      <w:pPr>
        <w:pStyle w:val="ddd"/>
        <w:ind w:firstLine="560"/>
      </w:pPr>
      <w:r>
        <w:rPr>
          <w:rFonts w:hint="eastAsia"/>
        </w:rPr>
        <w:t>由此通过上述分析判断能够确定，本发明</w:t>
      </w:r>
      <w:r w:rsidRPr="00F123A0">
        <w:rPr>
          <w:rFonts w:hint="eastAsia"/>
        </w:rPr>
        <w:t>能有效地在积分过程中消除因为电容电压的下降而受到沟道长度调制效应的影响，使积分电流更加稳定</w:t>
      </w:r>
      <w:r>
        <w:rPr>
          <w:rFonts w:hint="eastAsia"/>
        </w:rPr>
        <w:t>。</w:t>
      </w:r>
    </w:p>
    <w:p w14:paraId="567F1AA8" w14:textId="43F4F8B2" w:rsidR="00906872" w:rsidRDefault="00E66C40" w:rsidP="00856F6F">
      <w:pPr>
        <w:pStyle w:val="ddd"/>
        <w:ind w:firstLine="560"/>
        <w:rPr>
          <w:rFonts w:ascii="黑体" w:eastAsia="黑体"/>
          <w:sz w:val="36"/>
          <w:szCs w:val="36"/>
        </w:rPr>
      </w:pPr>
      <w:r>
        <w:rPr>
          <w:rFonts w:hint="eastAsia"/>
        </w:rPr>
        <w:t>以上实施例仅用于说明本发明的技术方案而非对其限制，尽管参照上述实施例对本发明进行了详细的说明，所属领域的普通技术人员应当理解；其依然可以对本发明的具体实施方式进行修改或者等同替换，而未脱离本发明精神和范围的任何修改或者等同替换，其均应涵盖在本发明的权利要求范围当中。</w:t>
      </w:r>
      <w:r w:rsidR="00906872">
        <w:rPr>
          <w:rFonts w:ascii="黑体" w:eastAsia="黑体"/>
          <w:sz w:val="36"/>
          <w:szCs w:val="36"/>
        </w:rPr>
        <w:br w:type="page"/>
      </w:r>
    </w:p>
    <w:p w14:paraId="631B7631" w14:textId="1240AED0" w:rsidR="00906872" w:rsidRDefault="00906872" w:rsidP="00BB5612">
      <w:pPr>
        <w:jc w:val="center"/>
        <w:rPr>
          <w:rFonts w:ascii="黑体" w:eastAsia="黑体"/>
          <w:sz w:val="36"/>
          <w:szCs w:val="36"/>
          <w:lang w:eastAsia="zh-CN"/>
        </w:rPr>
      </w:pPr>
      <w:r>
        <w:rPr>
          <w:rFonts w:ascii="黑体" w:eastAsia="黑体" w:hint="eastAsia"/>
          <w:sz w:val="36"/>
          <w:szCs w:val="36"/>
          <w:lang w:eastAsia="zh-CN"/>
        </w:rPr>
        <w:lastRenderedPageBreak/>
        <w:t>说 明 书 附 图</w:t>
      </w:r>
    </w:p>
    <w:p w14:paraId="2F92151C" w14:textId="42F960EF" w:rsidR="00906872" w:rsidRDefault="009B4E74" w:rsidP="00906872">
      <w:pPr>
        <w:jc w:val="center"/>
        <w:rPr>
          <w:lang w:eastAsia="zh-CN"/>
        </w:rPr>
      </w:pPr>
      <w:r>
        <w:object w:dxaOrig="12540" w:dyaOrig="9140" w14:anchorId="357E6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351.15pt" o:ole="">
            <v:imagedata r:id="rId9" o:title=""/>
          </v:shape>
          <o:OLEObject Type="Embed" ProgID="Visio.Drawing.15" ShapeID="_x0000_i1025" DrawAspect="Content" ObjectID="_1672243406" r:id="rId10"/>
        </w:object>
      </w:r>
      <w:r w:rsidR="00B7463E">
        <w:rPr>
          <w:noProof/>
        </w:rPr>
        <mc:AlternateContent>
          <mc:Choice Requires="wps">
            <w:drawing>
              <wp:anchor distT="0" distB="0" distL="114300" distR="114300" simplePos="0" relativeHeight="251665408" behindDoc="0" locked="0" layoutInCell="1" allowOverlap="1" wp14:anchorId="2BE09E08" wp14:editId="41390173">
                <wp:simplePos x="0" y="0"/>
                <wp:positionH relativeFrom="column">
                  <wp:posOffset>114300</wp:posOffset>
                </wp:positionH>
                <wp:positionV relativeFrom="paragraph">
                  <wp:posOffset>-5080</wp:posOffset>
                </wp:positionV>
                <wp:extent cx="5943600" cy="0"/>
                <wp:effectExtent l="14605" t="15240" r="13970" b="13335"/>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AF5FF"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" strokeweight="1.5pt"/>
            </w:pict>
          </mc:Fallback>
        </mc:AlternateContent>
      </w:r>
    </w:p>
    <w:p w14:paraId="629B93F2" w14:textId="2475C464" w:rsidR="008E5DC3" w:rsidRDefault="008E5DC3" w:rsidP="00A07AED">
      <w:pPr>
        <w:jc w:val="center"/>
        <w:rPr>
          <w:rFonts w:ascii="宋体" w:hAnsi="宋体" w:cs="宋体"/>
          <w:szCs w:val="22"/>
        </w:rPr>
      </w:pPr>
      <w:r w:rsidRPr="00A07AED">
        <w:rPr>
          <w:rFonts w:ascii="宋体" w:hAnsi="宋体" w:cs="宋体" w:hint="eastAsia"/>
          <w:szCs w:val="22"/>
        </w:rPr>
        <w:t>图1</w:t>
      </w:r>
    </w:p>
    <w:p w14:paraId="54FC036C" w14:textId="7FBB56BB" w:rsidR="00A07AED" w:rsidRDefault="00CB62C2" w:rsidP="00B166E9">
      <w:pPr>
        <w:jc w:val="center"/>
        <w:rPr>
          <w:rFonts w:ascii="宋体" w:hAnsi="宋体" w:cs="宋体"/>
          <w:szCs w:val="22"/>
        </w:rPr>
      </w:pPr>
      <w:r>
        <w:rPr>
          <w:noProof/>
          <w:lang w:eastAsia="zh-CN"/>
        </w:rPr>
        <w:drawing>
          <wp:inline distT="0" distB="0" distL="0" distR="0" wp14:anchorId="50FB5226" wp14:editId="4729A630">
            <wp:extent cx="2471195" cy="13391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1963" cy="1344969"/>
                    </a:xfrm>
                    <a:prstGeom prst="rect">
                      <a:avLst/>
                    </a:prstGeom>
                  </pic:spPr>
                </pic:pic>
              </a:graphicData>
            </a:graphic>
          </wp:inline>
        </w:drawing>
      </w:r>
    </w:p>
    <w:p w14:paraId="400A1008" w14:textId="02038061" w:rsidR="009516A9" w:rsidRDefault="009516A9" w:rsidP="00A07AED">
      <w:pPr>
        <w:jc w:val="center"/>
        <w:rPr>
          <w:rFonts w:ascii="宋体" w:hAnsi="宋体" w:cs="宋体"/>
          <w:szCs w:val="22"/>
        </w:rPr>
      </w:pPr>
      <w:r>
        <w:rPr>
          <w:rFonts w:ascii="宋体" w:hAnsi="宋体" w:cs="宋体" w:hint="eastAsia"/>
          <w:szCs w:val="22"/>
        </w:rPr>
        <w:t>图2</w:t>
      </w:r>
    </w:p>
    <w:p w14:paraId="5B60C973" w14:textId="2F6BDBDF" w:rsidR="00454B0E" w:rsidRDefault="009B4E74" w:rsidP="00A07AED">
      <w:pPr>
        <w:jc w:val="center"/>
        <w:rPr>
          <w:rFonts w:ascii="宋体" w:hAnsi="宋体" w:cs="宋体"/>
          <w:szCs w:val="22"/>
        </w:rPr>
      </w:pPr>
      <w:r>
        <w:object w:dxaOrig="9551" w:dyaOrig="8871" w14:anchorId="132C8EB8">
          <v:shape id="_x0000_i1026" type="#_x0000_t75" style="width:476.85pt;height:443.1pt" o:ole="">
            <v:imagedata r:id="rId12" o:title=""/>
          </v:shape>
          <o:OLEObject Type="Embed" ProgID="Visio.Drawing.15" ShapeID="_x0000_i1026" DrawAspect="Content" ObjectID="_1672243407" r:id="rId13"/>
        </w:object>
      </w:r>
    </w:p>
    <w:p w14:paraId="0A2F087C" w14:textId="23D95D79" w:rsidR="00454B0E" w:rsidRDefault="00454B0E" w:rsidP="00A07AED">
      <w:pPr>
        <w:jc w:val="center"/>
        <w:rPr>
          <w:rFonts w:ascii="宋体" w:hAnsi="宋体" w:cs="宋体"/>
          <w:szCs w:val="22"/>
        </w:rPr>
      </w:pPr>
      <w:r>
        <w:rPr>
          <w:rFonts w:ascii="宋体" w:hAnsi="宋体" w:cs="宋体" w:hint="eastAsia"/>
          <w:szCs w:val="22"/>
        </w:rPr>
        <w:t>图3</w:t>
      </w:r>
    </w:p>
    <w:p w14:paraId="64E3C338" w14:textId="07A168D2" w:rsidR="00CB62C2" w:rsidRDefault="00CB62C2" w:rsidP="00A07AED">
      <w:pPr>
        <w:jc w:val="center"/>
        <w:rPr>
          <w:rFonts w:ascii="宋体" w:hAnsi="宋体" w:cs="宋体"/>
          <w:szCs w:val="22"/>
        </w:rPr>
      </w:pPr>
      <w:r>
        <w:rPr>
          <w:noProof/>
          <w:lang w:eastAsia="zh-CN"/>
        </w:rPr>
        <w:drawing>
          <wp:inline distT="0" distB="0" distL="0" distR="0" wp14:anchorId="6F48E5CF" wp14:editId="114F9DE1">
            <wp:extent cx="2590800" cy="13683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3512" cy="1375103"/>
                    </a:xfrm>
                    <a:prstGeom prst="rect">
                      <a:avLst/>
                    </a:prstGeom>
                  </pic:spPr>
                </pic:pic>
              </a:graphicData>
            </a:graphic>
          </wp:inline>
        </w:drawing>
      </w:r>
    </w:p>
    <w:p w14:paraId="563EE4A1" w14:textId="29AD4F58" w:rsidR="00CB62C2" w:rsidRDefault="00CB62C2" w:rsidP="00A07AED">
      <w:pPr>
        <w:jc w:val="center"/>
        <w:rPr>
          <w:rFonts w:ascii="宋体" w:hAnsi="宋体" w:cs="宋体"/>
          <w:szCs w:val="22"/>
        </w:rPr>
      </w:pPr>
      <w:r>
        <w:rPr>
          <w:rFonts w:ascii="宋体" w:hAnsi="宋体" w:cs="宋体" w:hint="eastAsia"/>
          <w:szCs w:val="22"/>
        </w:rPr>
        <w:t>图4</w:t>
      </w:r>
    </w:p>
    <w:p w14:paraId="78C9B04B" w14:textId="15DFA87D" w:rsidR="003F26E0" w:rsidRDefault="00B47AD9" w:rsidP="00A07AED">
      <w:pPr>
        <w:jc w:val="center"/>
        <w:rPr>
          <w:rFonts w:ascii="宋体" w:hAnsi="宋体" w:cs="宋体"/>
          <w:szCs w:val="22"/>
        </w:rPr>
      </w:pPr>
      <w:ins w:id="102" w:author="章烨炜" w:date="2021-01-15T19:17:00Z">
        <w:r>
          <w:rPr>
            <w:noProof/>
          </w:rPr>
          <w:lastRenderedPageBreak/>
          <w:drawing>
            <wp:inline distT="0" distB="0" distL="0" distR="0" wp14:anchorId="404F7E01" wp14:editId="3973823D">
              <wp:extent cx="6119495" cy="3771265"/>
              <wp:effectExtent l="0" t="6985"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6119495" cy="3771265"/>
                      </a:xfrm>
                      <a:prstGeom prst="rect">
                        <a:avLst/>
                      </a:prstGeom>
                    </pic:spPr>
                  </pic:pic>
                </a:graphicData>
              </a:graphic>
            </wp:inline>
          </w:drawing>
        </w:r>
      </w:ins>
    </w:p>
    <w:p w14:paraId="0C0ACA01" w14:textId="4EBCD9F0" w:rsidR="003F26E0" w:rsidRPr="00A07AED" w:rsidRDefault="003F26E0" w:rsidP="00A07AED">
      <w:pPr>
        <w:jc w:val="center"/>
        <w:rPr>
          <w:rFonts w:ascii="宋体" w:hAnsi="宋体" w:cs="宋体"/>
          <w:szCs w:val="22"/>
        </w:rPr>
      </w:pPr>
      <w:r>
        <w:rPr>
          <w:rFonts w:ascii="宋体" w:hAnsi="宋体" w:cs="宋体" w:hint="eastAsia"/>
          <w:szCs w:val="22"/>
        </w:rPr>
        <w:t>图5</w:t>
      </w:r>
    </w:p>
    <w:sectPr w:rsidR="003F26E0" w:rsidRPr="00A07AED" w:rsidSect="00632811">
      <w:pgSz w:w="11906" w:h="16838"/>
      <w:pgMar w:top="1418" w:right="851"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441FD" w14:textId="77777777" w:rsidR="00AB25E2" w:rsidRDefault="00AB25E2" w:rsidP="00BD5DE6">
      <w:r>
        <w:separator/>
      </w:r>
    </w:p>
  </w:endnote>
  <w:endnote w:type="continuationSeparator" w:id="0">
    <w:p w14:paraId="225D065F" w14:textId="77777777" w:rsidR="00AB25E2" w:rsidRDefault="00AB25E2" w:rsidP="00B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BD3F1" w14:textId="77777777" w:rsidR="00AB25E2" w:rsidRDefault="00AB25E2" w:rsidP="00BD5DE6">
      <w:r>
        <w:separator/>
      </w:r>
    </w:p>
  </w:footnote>
  <w:footnote w:type="continuationSeparator" w:id="0">
    <w:p w14:paraId="102266A4" w14:textId="77777777" w:rsidR="00AB25E2" w:rsidRDefault="00AB25E2" w:rsidP="00BD5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076AC"/>
    <w:multiLevelType w:val="hybridMultilevel"/>
    <w:tmpl w:val="687822DA"/>
    <w:lvl w:ilvl="0" w:tplc="7C400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章烨炜">
    <w15:presenceInfo w15:providerId="AD" w15:userId="S::3140102409@zju.edu.cn::2b8e2ea5-9cc3-40ee-b8c4-b81881294a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E6"/>
    <w:rsid w:val="00000A51"/>
    <w:rsid w:val="00020298"/>
    <w:rsid w:val="000260EF"/>
    <w:rsid w:val="00037419"/>
    <w:rsid w:val="00037460"/>
    <w:rsid w:val="000518C0"/>
    <w:rsid w:val="00052ECB"/>
    <w:rsid w:val="0007230C"/>
    <w:rsid w:val="00092280"/>
    <w:rsid w:val="0009367E"/>
    <w:rsid w:val="000A0E76"/>
    <w:rsid w:val="000D0A1F"/>
    <w:rsid w:val="000D4552"/>
    <w:rsid w:val="000D7439"/>
    <w:rsid w:val="000E240F"/>
    <w:rsid w:val="000F3B81"/>
    <w:rsid w:val="000F4408"/>
    <w:rsid w:val="000F5C3A"/>
    <w:rsid w:val="00103753"/>
    <w:rsid w:val="001101F7"/>
    <w:rsid w:val="00125F31"/>
    <w:rsid w:val="00137284"/>
    <w:rsid w:val="001400CF"/>
    <w:rsid w:val="00142235"/>
    <w:rsid w:val="00177809"/>
    <w:rsid w:val="00192209"/>
    <w:rsid w:val="00193CB2"/>
    <w:rsid w:val="001B0C69"/>
    <w:rsid w:val="001B267B"/>
    <w:rsid w:val="001B3300"/>
    <w:rsid w:val="001C44FC"/>
    <w:rsid w:val="001D29F5"/>
    <w:rsid w:val="001D4C72"/>
    <w:rsid w:val="001D5069"/>
    <w:rsid w:val="001F2E1D"/>
    <w:rsid w:val="00214CF7"/>
    <w:rsid w:val="00220C1C"/>
    <w:rsid w:val="002242B2"/>
    <w:rsid w:val="00234433"/>
    <w:rsid w:val="00237160"/>
    <w:rsid w:val="002537B2"/>
    <w:rsid w:val="00260398"/>
    <w:rsid w:val="00265F51"/>
    <w:rsid w:val="002759AE"/>
    <w:rsid w:val="0028636B"/>
    <w:rsid w:val="002872D7"/>
    <w:rsid w:val="00291CDC"/>
    <w:rsid w:val="00293A8F"/>
    <w:rsid w:val="002A15F8"/>
    <w:rsid w:val="002A352E"/>
    <w:rsid w:val="002B17FF"/>
    <w:rsid w:val="002B227E"/>
    <w:rsid w:val="002B71ED"/>
    <w:rsid w:val="002C1ABE"/>
    <w:rsid w:val="002C282A"/>
    <w:rsid w:val="002C29DE"/>
    <w:rsid w:val="002D1A5B"/>
    <w:rsid w:val="002E004D"/>
    <w:rsid w:val="00301E44"/>
    <w:rsid w:val="003020BC"/>
    <w:rsid w:val="0030410A"/>
    <w:rsid w:val="0031458E"/>
    <w:rsid w:val="00316F2A"/>
    <w:rsid w:val="00336351"/>
    <w:rsid w:val="00356677"/>
    <w:rsid w:val="0036330D"/>
    <w:rsid w:val="00374335"/>
    <w:rsid w:val="003749E9"/>
    <w:rsid w:val="00376A82"/>
    <w:rsid w:val="003833A2"/>
    <w:rsid w:val="00395B7C"/>
    <w:rsid w:val="0039729B"/>
    <w:rsid w:val="003A4000"/>
    <w:rsid w:val="003B0D60"/>
    <w:rsid w:val="003B1122"/>
    <w:rsid w:val="003D5274"/>
    <w:rsid w:val="003E2D2E"/>
    <w:rsid w:val="003E58A5"/>
    <w:rsid w:val="003E6C9D"/>
    <w:rsid w:val="003E789E"/>
    <w:rsid w:val="003F1293"/>
    <w:rsid w:val="003F26E0"/>
    <w:rsid w:val="003F66CA"/>
    <w:rsid w:val="003F712A"/>
    <w:rsid w:val="00405BB5"/>
    <w:rsid w:val="00417404"/>
    <w:rsid w:val="004441BA"/>
    <w:rsid w:val="004531BC"/>
    <w:rsid w:val="00454B0E"/>
    <w:rsid w:val="004748F5"/>
    <w:rsid w:val="004811B5"/>
    <w:rsid w:val="00486BB8"/>
    <w:rsid w:val="004871EB"/>
    <w:rsid w:val="00496DE7"/>
    <w:rsid w:val="004A3D6D"/>
    <w:rsid w:val="004B46F9"/>
    <w:rsid w:val="004B608E"/>
    <w:rsid w:val="004C2782"/>
    <w:rsid w:val="004C6F89"/>
    <w:rsid w:val="004D4B7D"/>
    <w:rsid w:val="004F0861"/>
    <w:rsid w:val="004F4457"/>
    <w:rsid w:val="004F4E04"/>
    <w:rsid w:val="004F59D2"/>
    <w:rsid w:val="004F6FF1"/>
    <w:rsid w:val="00504836"/>
    <w:rsid w:val="00506833"/>
    <w:rsid w:val="00511D6F"/>
    <w:rsid w:val="005179D6"/>
    <w:rsid w:val="005269C3"/>
    <w:rsid w:val="00530060"/>
    <w:rsid w:val="00535BDF"/>
    <w:rsid w:val="0054157E"/>
    <w:rsid w:val="005437CA"/>
    <w:rsid w:val="00544EFA"/>
    <w:rsid w:val="00546723"/>
    <w:rsid w:val="0056440A"/>
    <w:rsid w:val="00567198"/>
    <w:rsid w:val="005736F5"/>
    <w:rsid w:val="0058058F"/>
    <w:rsid w:val="005807F2"/>
    <w:rsid w:val="0059070F"/>
    <w:rsid w:val="0059515F"/>
    <w:rsid w:val="005A4E6E"/>
    <w:rsid w:val="005B006B"/>
    <w:rsid w:val="005C050E"/>
    <w:rsid w:val="005C1BAE"/>
    <w:rsid w:val="005C38C8"/>
    <w:rsid w:val="005C78BF"/>
    <w:rsid w:val="005D17D5"/>
    <w:rsid w:val="005E1B78"/>
    <w:rsid w:val="006021DE"/>
    <w:rsid w:val="00602FD5"/>
    <w:rsid w:val="00612336"/>
    <w:rsid w:val="00614C85"/>
    <w:rsid w:val="00615C06"/>
    <w:rsid w:val="00621560"/>
    <w:rsid w:val="00632811"/>
    <w:rsid w:val="00634990"/>
    <w:rsid w:val="00663091"/>
    <w:rsid w:val="006730CE"/>
    <w:rsid w:val="00682CD5"/>
    <w:rsid w:val="00684FA0"/>
    <w:rsid w:val="00692C44"/>
    <w:rsid w:val="00693151"/>
    <w:rsid w:val="006A06B5"/>
    <w:rsid w:val="006A3192"/>
    <w:rsid w:val="006A37D9"/>
    <w:rsid w:val="006A476D"/>
    <w:rsid w:val="006A5A7F"/>
    <w:rsid w:val="006B3127"/>
    <w:rsid w:val="006C2C9D"/>
    <w:rsid w:val="006D20F6"/>
    <w:rsid w:val="006D6629"/>
    <w:rsid w:val="006E66A2"/>
    <w:rsid w:val="006F520D"/>
    <w:rsid w:val="00723768"/>
    <w:rsid w:val="00736D90"/>
    <w:rsid w:val="00737C44"/>
    <w:rsid w:val="00741BBC"/>
    <w:rsid w:val="00744A1A"/>
    <w:rsid w:val="00750AC3"/>
    <w:rsid w:val="00775AD8"/>
    <w:rsid w:val="007760DC"/>
    <w:rsid w:val="007763A9"/>
    <w:rsid w:val="00790B08"/>
    <w:rsid w:val="00791A70"/>
    <w:rsid w:val="00794D27"/>
    <w:rsid w:val="007962B0"/>
    <w:rsid w:val="00796867"/>
    <w:rsid w:val="007A1179"/>
    <w:rsid w:val="007A7225"/>
    <w:rsid w:val="007C4ACB"/>
    <w:rsid w:val="007C726F"/>
    <w:rsid w:val="007E048B"/>
    <w:rsid w:val="007E4D86"/>
    <w:rsid w:val="00804B5F"/>
    <w:rsid w:val="00823B13"/>
    <w:rsid w:val="0083465C"/>
    <w:rsid w:val="00841164"/>
    <w:rsid w:val="008464A2"/>
    <w:rsid w:val="00856F6F"/>
    <w:rsid w:val="00857724"/>
    <w:rsid w:val="00861F75"/>
    <w:rsid w:val="00882A07"/>
    <w:rsid w:val="008B0ADF"/>
    <w:rsid w:val="008B1997"/>
    <w:rsid w:val="008B2730"/>
    <w:rsid w:val="008B4CFF"/>
    <w:rsid w:val="008B5003"/>
    <w:rsid w:val="008C0384"/>
    <w:rsid w:val="008C6BB9"/>
    <w:rsid w:val="008E5DC3"/>
    <w:rsid w:val="008E6628"/>
    <w:rsid w:val="008E6D7E"/>
    <w:rsid w:val="008F0531"/>
    <w:rsid w:val="008F4633"/>
    <w:rsid w:val="008F5C70"/>
    <w:rsid w:val="008F69EC"/>
    <w:rsid w:val="0090632B"/>
    <w:rsid w:val="00906872"/>
    <w:rsid w:val="00913593"/>
    <w:rsid w:val="00921F4D"/>
    <w:rsid w:val="00924E7C"/>
    <w:rsid w:val="00927A20"/>
    <w:rsid w:val="009340A9"/>
    <w:rsid w:val="00941385"/>
    <w:rsid w:val="0094292C"/>
    <w:rsid w:val="00945C51"/>
    <w:rsid w:val="009516A9"/>
    <w:rsid w:val="00954123"/>
    <w:rsid w:val="00963DFB"/>
    <w:rsid w:val="0096504C"/>
    <w:rsid w:val="00966C30"/>
    <w:rsid w:val="00970EC1"/>
    <w:rsid w:val="0097174D"/>
    <w:rsid w:val="0097510E"/>
    <w:rsid w:val="00981321"/>
    <w:rsid w:val="009B456E"/>
    <w:rsid w:val="009B4E74"/>
    <w:rsid w:val="009C44DB"/>
    <w:rsid w:val="009D0D89"/>
    <w:rsid w:val="009D0F2C"/>
    <w:rsid w:val="009D1D2F"/>
    <w:rsid w:val="009D2108"/>
    <w:rsid w:val="009D2DE3"/>
    <w:rsid w:val="009D3D3F"/>
    <w:rsid w:val="009E58D1"/>
    <w:rsid w:val="009F2D7F"/>
    <w:rsid w:val="009F6DE1"/>
    <w:rsid w:val="00A04854"/>
    <w:rsid w:val="00A07AED"/>
    <w:rsid w:val="00A12235"/>
    <w:rsid w:val="00A1773D"/>
    <w:rsid w:val="00A406D7"/>
    <w:rsid w:val="00A5110C"/>
    <w:rsid w:val="00A5339D"/>
    <w:rsid w:val="00A62498"/>
    <w:rsid w:val="00A65F3F"/>
    <w:rsid w:val="00A7639B"/>
    <w:rsid w:val="00A84A37"/>
    <w:rsid w:val="00A86475"/>
    <w:rsid w:val="00AB1A72"/>
    <w:rsid w:val="00AB25E2"/>
    <w:rsid w:val="00AB437F"/>
    <w:rsid w:val="00AB43AA"/>
    <w:rsid w:val="00AC4D8A"/>
    <w:rsid w:val="00AD6B01"/>
    <w:rsid w:val="00AF0E33"/>
    <w:rsid w:val="00AF30B7"/>
    <w:rsid w:val="00B12863"/>
    <w:rsid w:val="00B12EC1"/>
    <w:rsid w:val="00B14C7D"/>
    <w:rsid w:val="00B166E9"/>
    <w:rsid w:val="00B24B84"/>
    <w:rsid w:val="00B2600F"/>
    <w:rsid w:val="00B31524"/>
    <w:rsid w:val="00B32AF6"/>
    <w:rsid w:val="00B46CEF"/>
    <w:rsid w:val="00B47AD9"/>
    <w:rsid w:val="00B51CE7"/>
    <w:rsid w:val="00B62DE6"/>
    <w:rsid w:val="00B64265"/>
    <w:rsid w:val="00B644E5"/>
    <w:rsid w:val="00B7463E"/>
    <w:rsid w:val="00B76090"/>
    <w:rsid w:val="00B85206"/>
    <w:rsid w:val="00B90417"/>
    <w:rsid w:val="00B94859"/>
    <w:rsid w:val="00B961A4"/>
    <w:rsid w:val="00BA7FA4"/>
    <w:rsid w:val="00BB320D"/>
    <w:rsid w:val="00BB5612"/>
    <w:rsid w:val="00BD007B"/>
    <w:rsid w:val="00BD2843"/>
    <w:rsid w:val="00BD5DE6"/>
    <w:rsid w:val="00BE5611"/>
    <w:rsid w:val="00BF4A77"/>
    <w:rsid w:val="00C07CCE"/>
    <w:rsid w:val="00C1129D"/>
    <w:rsid w:val="00C15563"/>
    <w:rsid w:val="00C25FEE"/>
    <w:rsid w:val="00C308C5"/>
    <w:rsid w:val="00C30A1D"/>
    <w:rsid w:val="00C3275D"/>
    <w:rsid w:val="00C412C7"/>
    <w:rsid w:val="00C44BFA"/>
    <w:rsid w:val="00C45703"/>
    <w:rsid w:val="00C524E0"/>
    <w:rsid w:val="00C533DC"/>
    <w:rsid w:val="00C610F3"/>
    <w:rsid w:val="00C62C49"/>
    <w:rsid w:val="00C63455"/>
    <w:rsid w:val="00C65E21"/>
    <w:rsid w:val="00C76E49"/>
    <w:rsid w:val="00C80952"/>
    <w:rsid w:val="00C94C93"/>
    <w:rsid w:val="00C95584"/>
    <w:rsid w:val="00CA39F8"/>
    <w:rsid w:val="00CB0801"/>
    <w:rsid w:val="00CB49E3"/>
    <w:rsid w:val="00CB5324"/>
    <w:rsid w:val="00CB62C2"/>
    <w:rsid w:val="00CD1545"/>
    <w:rsid w:val="00CD6F7A"/>
    <w:rsid w:val="00CE2130"/>
    <w:rsid w:val="00CE57B2"/>
    <w:rsid w:val="00CE7E24"/>
    <w:rsid w:val="00CF0CCA"/>
    <w:rsid w:val="00CF2AEB"/>
    <w:rsid w:val="00CF67AF"/>
    <w:rsid w:val="00D104E4"/>
    <w:rsid w:val="00D13CDF"/>
    <w:rsid w:val="00D13D79"/>
    <w:rsid w:val="00D14335"/>
    <w:rsid w:val="00D22738"/>
    <w:rsid w:val="00D31387"/>
    <w:rsid w:val="00D3276B"/>
    <w:rsid w:val="00D36E38"/>
    <w:rsid w:val="00D617AC"/>
    <w:rsid w:val="00D70F8E"/>
    <w:rsid w:val="00D7183B"/>
    <w:rsid w:val="00D859E6"/>
    <w:rsid w:val="00D90375"/>
    <w:rsid w:val="00D94990"/>
    <w:rsid w:val="00DA0606"/>
    <w:rsid w:val="00DA5F99"/>
    <w:rsid w:val="00DC0017"/>
    <w:rsid w:val="00DD373F"/>
    <w:rsid w:val="00DD47C4"/>
    <w:rsid w:val="00DD5FF8"/>
    <w:rsid w:val="00DE2205"/>
    <w:rsid w:val="00DE6FBF"/>
    <w:rsid w:val="00DF4E84"/>
    <w:rsid w:val="00E07D68"/>
    <w:rsid w:val="00E12B6E"/>
    <w:rsid w:val="00E263F0"/>
    <w:rsid w:val="00E34930"/>
    <w:rsid w:val="00E3500C"/>
    <w:rsid w:val="00E35BCC"/>
    <w:rsid w:val="00E433F5"/>
    <w:rsid w:val="00E60ABE"/>
    <w:rsid w:val="00E624BF"/>
    <w:rsid w:val="00E66C40"/>
    <w:rsid w:val="00E71956"/>
    <w:rsid w:val="00E84B8D"/>
    <w:rsid w:val="00E909EE"/>
    <w:rsid w:val="00E9461E"/>
    <w:rsid w:val="00EB3F4B"/>
    <w:rsid w:val="00EC4448"/>
    <w:rsid w:val="00ED5717"/>
    <w:rsid w:val="00ED7684"/>
    <w:rsid w:val="00F029E4"/>
    <w:rsid w:val="00F02D34"/>
    <w:rsid w:val="00F12B68"/>
    <w:rsid w:val="00F13520"/>
    <w:rsid w:val="00F31457"/>
    <w:rsid w:val="00F43D6B"/>
    <w:rsid w:val="00F57239"/>
    <w:rsid w:val="00F57433"/>
    <w:rsid w:val="00F63193"/>
    <w:rsid w:val="00F744D1"/>
    <w:rsid w:val="00F7539D"/>
    <w:rsid w:val="00F953D0"/>
    <w:rsid w:val="00F96CF7"/>
    <w:rsid w:val="00FA28CA"/>
    <w:rsid w:val="00FA4F0B"/>
    <w:rsid w:val="00FA770F"/>
    <w:rsid w:val="00FB6FBB"/>
    <w:rsid w:val="00FC2781"/>
    <w:rsid w:val="00FC6576"/>
    <w:rsid w:val="00FC70FE"/>
    <w:rsid w:val="00FD07C4"/>
    <w:rsid w:val="00FF1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3438"/>
  <w15:docId w15:val="{E83B17C9-0EA8-4611-9899-CE32DD5F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990"/>
    <w:pPr>
      <w:jc w:val="both"/>
    </w:pPr>
    <w:rPr>
      <w:rFonts w:cs="黑体"/>
      <w:sz w:val="24"/>
      <w:szCs w:val="24"/>
      <w:lang w:eastAsia="en-US"/>
    </w:rPr>
  </w:style>
  <w:style w:type="paragraph" w:styleId="1">
    <w:name w:val="heading 1"/>
    <w:basedOn w:val="a"/>
    <w:next w:val="a"/>
    <w:link w:val="10"/>
    <w:qFormat/>
    <w:rsid w:val="00D94990"/>
    <w:pPr>
      <w:keepNext/>
      <w:keepLines/>
      <w:spacing w:before="40" w:after="40" w:line="360" w:lineRule="auto"/>
      <w:jc w:val="center"/>
      <w:outlineLvl w:val="0"/>
    </w:pPr>
    <w:rPr>
      <w:rFonts w:eastAsia="黑体"/>
      <w:b/>
      <w:bCs/>
      <w:kern w:val="44"/>
      <w:sz w:val="44"/>
      <w:szCs w:val="44"/>
    </w:rPr>
  </w:style>
  <w:style w:type="paragraph" w:styleId="2">
    <w:name w:val="heading 2"/>
    <w:basedOn w:val="a"/>
    <w:next w:val="a"/>
    <w:link w:val="20"/>
    <w:qFormat/>
    <w:rsid w:val="00D94990"/>
    <w:pPr>
      <w:keepNext/>
      <w:keepLines/>
      <w:spacing w:before="160" w:after="160" w:line="360" w:lineRule="auto"/>
      <w:outlineLvl w:val="1"/>
    </w:pPr>
    <w:rPr>
      <w:rFonts w:ascii="Arial" w:hAnsi="Arial"/>
      <w:b/>
      <w:bCs/>
      <w:sz w:val="32"/>
      <w:szCs w:val="32"/>
    </w:rPr>
  </w:style>
  <w:style w:type="paragraph" w:styleId="3">
    <w:name w:val="heading 3"/>
    <w:basedOn w:val="a"/>
    <w:next w:val="a"/>
    <w:link w:val="30"/>
    <w:qFormat/>
    <w:rsid w:val="00D94990"/>
    <w:pPr>
      <w:keepNext/>
      <w:keepLines/>
      <w:spacing w:before="40" w:after="40" w:line="360" w:lineRule="auto"/>
      <w:outlineLvl w:val="2"/>
    </w:pPr>
    <w:rPr>
      <w:b/>
      <w:bCs/>
      <w:sz w:val="30"/>
      <w:szCs w:val="32"/>
    </w:rPr>
  </w:style>
  <w:style w:type="paragraph" w:styleId="4">
    <w:name w:val="heading 4"/>
    <w:basedOn w:val="a"/>
    <w:next w:val="a"/>
    <w:link w:val="40"/>
    <w:qFormat/>
    <w:rsid w:val="00D94990"/>
    <w:pPr>
      <w:keepNext/>
      <w:keepLines/>
      <w:spacing w:line="360" w:lineRule="auto"/>
      <w:outlineLvl w:val="3"/>
    </w:pPr>
    <w:rPr>
      <w:b/>
      <w:bCs/>
      <w:sz w:val="28"/>
      <w:szCs w:val="28"/>
    </w:rPr>
  </w:style>
  <w:style w:type="paragraph" w:styleId="5">
    <w:name w:val="heading 5"/>
    <w:basedOn w:val="a"/>
    <w:next w:val="a"/>
    <w:link w:val="50"/>
    <w:qFormat/>
    <w:rsid w:val="00D94990"/>
    <w:pPr>
      <w:keepNext/>
      <w:spacing w:line="360"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D5DE6"/>
    <w:rPr>
      <w:sz w:val="18"/>
      <w:szCs w:val="18"/>
    </w:rPr>
  </w:style>
  <w:style w:type="paragraph" w:styleId="a5">
    <w:name w:val="footer"/>
    <w:basedOn w:val="a"/>
    <w:link w:val="a6"/>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D5DE6"/>
    <w:rPr>
      <w:sz w:val="18"/>
      <w:szCs w:val="18"/>
    </w:rPr>
  </w:style>
  <w:style w:type="paragraph" w:styleId="a7">
    <w:name w:val="Normal (Web)"/>
    <w:basedOn w:val="a"/>
    <w:rsid w:val="00BD5DE6"/>
    <w:pPr>
      <w:spacing w:before="100" w:beforeAutospacing="1" w:after="100" w:afterAutospacing="1"/>
      <w:jc w:val="left"/>
    </w:pPr>
    <w:rPr>
      <w:rFonts w:ascii="宋体" w:hAnsi="宋体"/>
    </w:rPr>
  </w:style>
  <w:style w:type="paragraph" w:customStyle="1" w:styleId="o">
    <w:name w:val="????????¡§????????????¡§?????????????¨¬??????????¡§?????????¡§???????????¡§????o????????????¨¬??????????¡§?????????¡§????"/>
    <w:basedOn w:val="a"/>
    <w:rsid w:val="008C0384"/>
    <w:pPr>
      <w:overflowPunct w:val="0"/>
      <w:autoSpaceDE w:val="0"/>
      <w:autoSpaceDN w:val="0"/>
      <w:adjustRightInd w:val="0"/>
      <w:jc w:val="left"/>
      <w:textAlignment w:val="baseline"/>
    </w:pPr>
    <w:rPr>
      <w:szCs w:val="20"/>
    </w:rPr>
  </w:style>
  <w:style w:type="paragraph" w:styleId="a8">
    <w:name w:val="List Paragraph"/>
    <w:basedOn w:val="a"/>
    <w:uiPriority w:val="34"/>
    <w:qFormat/>
    <w:rsid w:val="00D94990"/>
    <w:pPr>
      <w:ind w:firstLineChars="200" w:firstLine="420"/>
    </w:pPr>
  </w:style>
  <w:style w:type="character" w:styleId="a9">
    <w:name w:val="Hyperlink"/>
    <w:basedOn w:val="a0"/>
    <w:uiPriority w:val="99"/>
    <w:unhideWhenUsed/>
    <w:rsid w:val="00C1129D"/>
    <w:rPr>
      <w:color w:val="0000FF" w:themeColor="hyperlink"/>
      <w:u w:val="single"/>
    </w:rPr>
  </w:style>
  <w:style w:type="character" w:customStyle="1" w:styleId="11">
    <w:name w:val="未处理的提及1"/>
    <w:basedOn w:val="a0"/>
    <w:uiPriority w:val="99"/>
    <w:semiHidden/>
    <w:unhideWhenUsed/>
    <w:rsid w:val="00C1129D"/>
    <w:rPr>
      <w:color w:val="605E5C"/>
      <w:shd w:val="clear" w:color="auto" w:fill="E1DFDD"/>
    </w:rPr>
  </w:style>
  <w:style w:type="paragraph" w:customStyle="1" w:styleId="ddd">
    <w:name w:val="ddd"/>
    <w:basedOn w:val="a"/>
    <w:link w:val="dddChar"/>
    <w:qFormat/>
    <w:rsid w:val="00D94990"/>
    <w:pPr>
      <w:widowControl w:val="0"/>
      <w:spacing w:line="440" w:lineRule="exact"/>
      <w:ind w:firstLineChars="200" w:firstLine="200"/>
      <w:textAlignment w:val="center"/>
    </w:pPr>
    <w:rPr>
      <w:sz w:val="28"/>
      <w:lang w:eastAsia="zh-CN"/>
    </w:rPr>
  </w:style>
  <w:style w:type="character" w:customStyle="1" w:styleId="dddChar">
    <w:name w:val="ddd Char"/>
    <w:link w:val="ddd"/>
    <w:qFormat/>
    <w:rsid w:val="00D94990"/>
    <w:rPr>
      <w:rFonts w:cs="黑体"/>
      <w:sz w:val="28"/>
      <w:szCs w:val="24"/>
    </w:rPr>
  </w:style>
  <w:style w:type="paragraph" w:styleId="aa">
    <w:name w:val="Balloon Text"/>
    <w:basedOn w:val="a"/>
    <w:link w:val="ab"/>
    <w:uiPriority w:val="99"/>
    <w:semiHidden/>
    <w:unhideWhenUsed/>
    <w:rsid w:val="006B3127"/>
    <w:rPr>
      <w:sz w:val="18"/>
      <w:szCs w:val="18"/>
    </w:rPr>
  </w:style>
  <w:style w:type="character" w:customStyle="1" w:styleId="ab">
    <w:name w:val="批注框文本 字符"/>
    <w:basedOn w:val="a0"/>
    <w:link w:val="aa"/>
    <w:uiPriority w:val="99"/>
    <w:semiHidden/>
    <w:rsid w:val="006B3127"/>
    <w:rPr>
      <w:rFonts w:ascii="Times New Roman" w:eastAsia="宋体" w:hAnsi="Times New Roman" w:cs="Times New Roman"/>
      <w:sz w:val="18"/>
      <w:szCs w:val="18"/>
    </w:rPr>
  </w:style>
  <w:style w:type="paragraph" w:customStyle="1" w:styleId="bbb">
    <w:name w:val="bbb"/>
    <w:basedOn w:val="a"/>
    <w:link w:val="bbbChar"/>
    <w:qFormat/>
    <w:rsid w:val="00D94990"/>
    <w:pPr>
      <w:spacing w:line="440" w:lineRule="exact"/>
      <w:ind w:firstLineChars="200" w:firstLine="200"/>
    </w:pPr>
    <w:rPr>
      <w:color w:val="FF0000"/>
      <w:sz w:val="28"/>
      <w:lang w:eastAsia="zh-CN"/>
    </w:rPr>
  </w:style>
  <w:style w:type="character" w:customStyle="1" w:styleId="bbbChar">
    <w:name w:val="bbb Char"/>
    <w:link w:val="bbb"/>
    <w:qFormat/>
    <w:rsid w:val="00D94990"/>
    <w:rPr>
      <w:rFonts w:cs="黑体"/>
      <w:color w:val="FF0000"/>
      <w:sz w:val="28"/>
      <w:szCs w:val="24"/>
    </w:rPr>
  </w:style>
  <w:style w:type="paragraph" w:customStyle="1" w:styleId="ccc">
    <w:name w:val="ccc"/>
    <w:basedOn w:val="a"/>
    <w:link w:val="cccChar"/>
    <w:qFormat/>
    <w:rsid w:val="00D94990"/>
    <w:pPr>
      <w:spacing w:line="440" w:lineRule="exact"/>
      <w:ind w:firstLineChars="200" w:firstLine="200"/>
    </w:pPr>
    <w:rPr>
      <w:color w:val="548DD4"/>
      <w:sz w:val="28"/>
      <w:lang w:eastAsia="zh-CN"/>
    </w:rPr>
  </w:style>
  <w:style w:type="character" w:customStyle="1" w:styleId="cccChar">
    <w:name w:val="ccc Char"/>
    <w:link w:val="ccc"/>
    <w:qFormat/>
    <w:rsid w:val="00D94990"/>
    <w:rPr>
      <w:rFonts w:cs="黑体"/>
      <w:color w:val="548DD4"/>
      <w:sz w:val="28"/>
      <w:szCs w:val="24"/>
    </w:rPr>
  </w:style>
  <w:style w:type="paragraph" w:customStyle="1" w:styleId="aaa">
    <w:name w:val="aaa"/>
    <w:basedOn w:val="a"/>
    <w:link w:val="aaaChar"/>
    <w:qFormat/>
    <w:rsid w:val="00D94990"/>
    <w:pPr>
      <w:spacing w:line="440" w:lineRule="exact"/>
      <w:ind w:firstLineChars="200" w:firstLine="200"/>
    </w:pPr>
    <w:rPr>
      <w:dstrike/>
      <w:color w:val="FF0000"/>
      <w:sz w:val="28"/>
      <w:lang w:eastAsia="zh-CN"/>
    </w:rPr>
  </w:style>
  <w:style w:type="character" w:customStyle="1" w:styleId="aaaChar">
    <w:name w:val="aaa Char"/>
    <w:link w:val="aaa"/>
    <w:qFormat/>
    <w:rsid w:val="00D94990"/>
    <w:rPr>
      <w:rFonts w:cs="黑体"/>
      <w:dstrike/>
      <w:color w:val="FF0000"/>
      <w:sz w:val="28"/>
      <w:szCs w:val="24"/>
    </w:rPr>
  </w:style>
  <w:style w:type="paragraph" w:customStyle="1" w:styleId="eee">
    <w:name w:val="eee"/>
    <w:basedOn w:val="a"/>
    <w:link w:val="eeeChar"/>
    <w:qFormat/>
    <w:rsid w:val="00D94990"/>
    <w:rPr>
      <w:rFonts w:eastAsia="黑体"/>
      <w:sz w:val="30"/>
      <w:lang w:eastAsia="zh-CN"/>
    </w:rPr>
  </w:style>
  <w:style w:type="character" w:customStyle="1" w:styleId="eeeChar">
    <w:name w:val="eee Char"/>
    <w:link w:val="eee"/>
    <w:rsid w:val="00D94990"/>
    <w:rPr>
      <w:rFonts w:eastAsia="黑体" w:cs="黑体"/>
      <w:sz w:val="30"/>
      <w:szCs w:val="24"/>
    </w:rPr>
  </w:style>
  <w:style w:type="character" w:customStyle="1" w:styleId="10">
    <w:name w:val="标题 1 字符"/>
    <w:link w:val="1"/>
    <w:rsid w:val="00D94990"/>
    <w:rPr>
      <w:rFonts w:eastAsia="黑体" w:cs="黑体"/>
      <w:b/>
      <w:bCs/>
      <w:kern w:val="44"/>
      <w:sz w:val="44"/>
      <w:szCs w:val="44"/>
      <w:lang w:eastAsia="en-US"/>
    </w:rPr>
  </w:style>
  <w:style w:type="character" w:customStyle="1" w:styleId="20">
    <w:name w:val="标题 2 字符"/>
    <w:link w:val="2"/>
    <w:rsid w:val="00D94990"/>
    <w:rPr>
      <w:rFonts w:ascii="Arial" w:hAnsi="Arial" w:cs="黑体"/>
      <w:b/>
      <w:bCs/>
      <w:sz w:val="32"/>
      <w:szCs w:val="32"/>
      <w:lang w:eastAsia="en-US"/>
    </w:rPr>
  </w:style>
  <w:style w:type="character" w:customStyle="1" w:styleId="30">
    <w:name w:val="标题 3 字符"/>
    <w:link w:val="3"/>
    <w:rsid w:val="00D94990"/>
    <w:rPr>
      <w:rFonts w:cs="黑体"/>
      <w:b/>
      <w:bCs/>
      <w:sz w:val="30"/>
      <w:szCs w:val="32"/>
      <w:lang w:eastAsia="en-US"/>
    </w:rPr>
  </w:style>
  <w:style w:type="character" w:customStyle="1" w:styleId="40">
    <w:name w:val="标题 4 字符"/>
    <w:link w:val="4"/>
    <w:rsid w:val="00D94990"/>
    <w:rPr>
      <w:rFonts w:cs="黑体"/>
      <w:b/>
      <w:bCs/>
      <w:sz w:val="28"/>
      <w:szCs w:val="28"/>
      <w:lang w:eastAsia="en-US"/>
    </w:rPr>
  </w:style>
  <w:style w:type="character" w:customStyle="1" w:styleId="50">
    <w:name w:val="标题 5 字符"/>
    <w:link w:val="5"/>
    <w:rsid w:val="00D94990"/>
    <w:rPr>
      <w:rFonts w:cs="黑体"/>
      <w:b/>
      <w:bCs/>
      <w:sz w:val="24"/>
      <w:szCs w:val="24"/>
      <w:lang w:eastAsia="en-US"/>
    </w:rPr>
  </w:style>
  <w:style w:type="paragraph" w:styleId="ac">
    <w:name w:val="caption"/>
    <w:basedOn w:val="a"/>
    <w:next w:val="a"/>
    <w:uiPriority w:val="35"/>
    <w:semiHidden/>
    <w:unhideWhenUsed/>
    <w:qFormat/>
    <w:rsid w:val="00D94990"/>
    <w:pPr>
      <w:widowControl w:val="0"/>
    </w:pPr>
    <w:rPr>
      <w:rFonts w:ascii="Cambria" w:eastAsia="黑体" w:hAnsi="Cambria"/>
      <w:kern w:val="2"/>
      <w:sz w:val="20"/>
      <w:szCs w:val="20"/>
      <w:lang w:eastAsia="zh-CN"/>
    </w:rPr>
  </w:style>
  <w:style w:type="character" w:styleId="ad">
    <w:name w:val="Subtle Emphasis"/>
    <w:uiPriority w:val="19"/>
    <w:qFormat/>
    <w:rsid w:val="00D94990"/>
    <w:rPr>
      <w:i/>
      <w:iCs/>
      <w:color w:val="808080"/>
    </w:rPr>
  </w:style>
  <w:style w:type="character" w:styleId="ae">
    <w:name w:val="annotation reference"/>
    <w:basedOn w:val="a0"/>
    <w:uiPriority w:val="99"/>
    <w:semiHidden/>
    <w:unhideWhenUsed/>
    <w:rsid w:val="00861F75"/>
    <w:rPr>
      <w:sz w:val="21"/>
      <w:szCs w:val="21"/>
    </w:rPr>
  </w:style>
  <w:style w:type="paragraph" w:styleId="af">
    <w:name w:val="annotation text"/>
    <w:basedOn w:val="a"/>
    <w:link w:val="af0"/>
    <w:uiPriority w:val="99"/>
    <w:semiHidden/>
    <w:unhideWhenUsed/>
    <w:rsid w:val="00861F75"/>
    <w:pPr>
      <w:jc w:val="left"/>
    </w:pPr>
  </w:style>
  <w:style w:type="character" w:customStyle="1" w:styleId="af0">
    <w:name w:val="批注文字 字符"/>
    <w:basedOn w:val="a0"/>
    <w:link w:val="af"/>
    <w:uiPriority w:val="99"/>
    <w:semiHidden/>
    <w:rsid w:val="00861F75"/>
    <w:rPr>
      <w:rFonts w:cs="黑体"/>
      <w:sz w:val="24"/>
      <w:szCs w:val="24"/>
      <w:lang w:eastAsia="en-US"/>
    </w:rPr>
  </w:style>
  <w:style w:type="paragraph" w:styleId="af1">
    <w:name w:val="annotation subject"/>
    <w:basedOn w:val="af"/>
    <w:next w:val="af"/>
    <w:link w:val="af2"/>
    <w:uiPriority w:val="99"/>
    <w:semiHidden/>
    <w:unhideWhenUsed/>
    <w:rsid w:val="00861F75"/>
    <w:rPr>
      <w:b/>
      <w:bCs/>
    </w:rPr>
  </w:style>
  <w:style w:type="character" w:customStyle="1" w:styleId="af2">
    <w:name w:val="批注主题 字符"/>
    <w:basedOn w:val="af0"/>
    <w:link w:val="af1"/>
    <w:uiPriority w:val="99"/>
    <w:semiHidden/>
    <w:rsid w:val="00861F75"/>
    <w:rPr>
      <w:rFonts w:cs="黑体"/>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134984">
      <w:bodyDiv w:val="1"/>
      <w:marLeft w:val="0"/>
      <w:marRight w:val="0"/>
      <w:marTop w:val="0"/>
      <w:marBottom w:val="0"/>
      <w:divBdr>
        <w:top w:val="none" w:sz="0" w:space="0" w:color="auto"/>
        <w:left w:val="none" w:sz="0" w:space="0" w:color="auto"/>
        <w:bottom w:val="none" w:sz="0" w:space="0" w:color="auto"/>
        <w:right w:val="none" w:sz="0" w:space="0" w:color="auto"/>
      </w:divBdr>
    </w:div>
    <w:div w:id="875200447">
      <w:bodyDiv w:val="1"/>
      <w:marLeft w:val="0"/>
      <w:marRight w:val="0"/>
      <w:marTop w:val="0"/>
      <w:marBottom w:val="0"/>
      <w:divBdr>
        <w:top w:val="none" w:sz="0" w:space="0" w:color="auto"/>
        <w:left w:val="none" w:sz="0" w:space="0" w:color="auto"/>
        <w:bottom w:val="none" w:sz="0" w:space="0" w:color="auto"/>
        <w:right w:val="none" w:sz="0" w:space="0" w:color="auto"/>
      </w:divBdr>
    </w:div>
    <w:div w:id="1009143318">
      <w:bodyDiv w:val="1"/>
      <w:marLeft w:val="0"/>
      <w:marRight w:val="0"/>
      <w:marTop w:val="0"/>
      <w:marBottom w:val="0"/>
      <w:divBdr>
        <w:top w:val="none" w:sz="0" w:space="0" w:color="auto"/>
        <w:left w:val="none" w:sz="0" w:space="0" w:color="auto"/>
        <w:bottom w:val="none" w:sz="0" w:space="0" w:color="auto"/>
        <w:right w:val="none" w:sz="0" w:space="0" w:color="auto"/>
      </w:divBdr>
    </w:div>
    <w:div w:id="19048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1831044@zju.edu.cn" TargetMode="External"/><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59A90-04C5-4A2B-8057-37677DC2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章烨炜</cp:lastModifiedBy>
  <cp:revision>6</cp:revision>
  <dcterms:created xsi:type="dcterms:W3CDTF">2021-01-15T10:20:00Z</dcterms:created>
  <dcterms:modified xsi:type="dcterms:W3CDTF">2021-01-15T11:17:00Z</dcterms:modified>
</cp:coreProperties>
</file>